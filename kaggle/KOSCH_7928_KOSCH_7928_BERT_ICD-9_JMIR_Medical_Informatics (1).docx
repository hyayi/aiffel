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1FA5" w14:textId="6A5F5F44" w:rsidR="00EF5BB5" w:rsidRDefault="00A4097A" w:rsidP="00E70D5C">
      <w:pPr>
        <w:pStyle w:val="Heading2"/>
      </w:pPr>
      <w:commentRangeStart w:id="0"/>
      <w:commentRangeStart w:id="1"/>
      <w:r>
        <w:t>O</w:t>
      </w:r>
      <w:commentRangeEnd w:id="0"/>
      <w:r w:rsidR="0060137F">
        <w:rPr>
          <w:rStyle w:val="CommentReference"/>
          <w:rFonts w:asciiTheme="minorHAnsi" w:eastAsiaTheme="minorEastAsia" w:hAnsiTheme="minorHAnsi" w:cstheme="minorBidi"/>
          <w:b w:val="0"/>
          <w:bCs w:val="0"/>
          <w:color w:val="auto"/>
        </w:rPr>
        <w:commentReference w:id="0"/>
      </w:r>
      <w:r>
        <w:t>riginal Paper</w:t>
      </w:r>
      <w:commentRangeEnd w:id="1"/>
      <w:r w:rsidR="00051802">
        <w:rPr>
          <w:rStyle w:val="CommentReference"/>
          <w:rFonts w:asciiTheme="minorHAnsi" w:eastAsiaTheme="minorEastAsia" w:hAnsiTheme="minorHAnsi" w:cstheme="minorBidi"/>
          <w:b w:val="0"/>
          <w:bCs w:val="0"/>
          <w:color w:val="auto"/>
        </w:rPr>
        <w:commentReference w:id="1"/>
      </w:r>
    </w:p>
    <w:p w14:paraId="7F7020B3" w14:textId="24085356" w:rsidR="006A7834" w:rsidRDefault="006A7834" w:rsidP="006A7834">
      <w:pPr>
        <w:pStyle w:val="Heading1"/>
        <w:rPr>
          <w:ins w:id="2" w:author="Author" w:date="2022-07-20T18:42:00Z"/>
          <w:lang w:eastAsia="ko-KR"/>
        </w:rPr>
      </w:pPr>
      <w:bookmarkStart w:id="3" w:name="Authors"/>
      <w:bookmarkStart w:id="4" w:name="Title"/>
      <w:bookmarkStart w:id="5" w:name="Abstract"/>
      <w:bookmarkEnd w:id="3"/>
      <w:bookmarkEnd w:id="4"/>
      <w:bookmarkEnd w:id="5"/>
      <w:commentRangeStart w:id="6"/>
      <w:commentRangeStart w:id="7"/>
      <w:commentRangeStart w:id="8"/>
      <w:r w:rsidRPr="00AC3B88">
        <w:rPr>
          <w:lang w:eastAsia="ko-KR"/>
        </w:rPr>
        <w:t>ConBERT</w:t>
      </w:r>
      <w:commentRangeEnd w:id="6"/>
      <w:r>
        <w:rPr>
          <w:rStyle w:val="CommentReference"/>
          <w:rFonts w:asciiTheme="minorHAnsi" w:eastAsiaTheme="minorEastAsia" w:hAnsiTheme="minorHAnsi" w:cstheme="minorBidi"/>
          <w:kern w:val="2"/>
          <w:lang w:eastAsia="ko-KR"/>
        </w:rPr>
        <w:commentReference w:id="6"/>
      </w:r>
      <w:commentRangeEnd w:id="7"/>
      <w:r>
        <w:rPr>
          <w:rStyle w:val="CommentReference"/>
          <w:rFonts w:asciiTheme="minorHAnsi" w:eastAsiaTheme="minorEastAsia" w:hAnsiTheme="minorHAnsi" w:cstheme="minorBidi"/>
          <w:kern w:val="2"/>
          <w:lang w:eastAsia="ko-KR"/>
        </w:rPr>
        <w:commentReference w:id="7"/>
      </w:r>
      <w:r w:rsidRPr="00AC3B88">
        <w:rPr>
          <w:lang w:eastAsia="ko-KR"/>
        </w:rPr>
        <w:t>: A concatenation of bidirectional transformers for</w:t>
      </w:r>
      <w:ins w:id="9" w:author="Author" w:date="2022-07-19T11:52:00Z">
        <w:r>
          <w:rPr>
            <w:lang w:eastAsia="ko-KR"/>
          </w:rPr>
          <w:t xml:space="preserve"> the</w:t>
        </w:r>
      </w:ins>
      <w:r w:rsidRPr="00AC3B88">
        <w:rPr>
          <w:lang w:eastAsia="ko-KR"/>
        </w:rPr>
        <w:t xml:space="preserve"> standardization of </w:t>
      </w:r>
      <w:commentRangeStart w:id="10"/>
      <w:commentRangeStart w:id="11"/>
      <w:r>
        <w:rPr>
          <w:lang w:eastAsia="ko-KR"/>
        </w:rPr>
        <w:t>operative report</w:t>
      </w:r>
      <w:ins w:id="12" w:author="Author" w:date="2022-07-19T11:52:00Z">
        <w:r>
          <w:rPr>
            <w:lang w:eastAsia="ko-KR"/>
          </w:rPr>
          <w:t>s</w:t>
        </w:r>
      </w:ins>
      <w:r w:rsidRPr="00AC3B88">
        <w:rPr>
          <w:lang w:eastAsia="ko-KR"/>
        </w:rPr>
        <w:t xml:space="preserve"> </w:t>
      </w:r>
      <w:commentRangeEnd w:id="10"/>
      <w:r>
        <w:rPr>
          <w:rStyle w:val="CommentReference"/>
          <w:rFonts w:asciiTheme="minorHAnsi" w:eastAsiaTheme="minorEastAsia" w:hAnsiTheme="minorHAnsi" w:cstheme="minorBidi"/>
          <w:kern w:val="2"/>
          <w:lang w:eastAsia="ko-KR"/>
        </w:rPr>
        <w:commentReference w:id="10"/>
      </w:r>
      <w:commentRangeEnd w:id="11"/>
      <w:r w:rsidR="0055094A">
        <w:rPr>
          <w:rStyle w:val="CommentReference"/>
          <w:rFonts w:asciiTheme="minorHAnsi" w:eastAsiaTheme="minorEastAsia" w:hAnsiTheme="minorHAnsi" w:cstheme="minorBidi"/>
          <w:b w:val="0"/>
          <w:bCs w:val="0"/>
          <w:color w:val="auto"/>
        </w:rPr>
        <w:commentReference w:id="11"/>
      </w:r>
      <w:r w:rsidRPr="00AC3B88">
        <w:rPr>
          <w:lang w:eastAsia="ko-KR"/>
        </w:rPr>
        <w:t>from electronic medical records</w:t>
      </w:r>
      <w:commentRangeEnd w:id="8"/>
      <w:r>
        <w:rPr>
          <w:rStyle w:val="CommentReference"/>
          <w:rFonts w:asciiTheme="minorHAnsi" w:eastAsiaTheme="minorEastAsia" w:hAnsiTheme="minorHAnsi" w:cstheme="minorBidi"/>
          <w:kern w:val="2"/>
          <w:lang w:eastAsia="ko-KR"/>
        </w:rPr>
        <w:commentReference w:id="8"/>
      </w:r>
    </w:p>
    <w:p w14:paraId="6E101477" w14:textId="77777777" w:rsidR="00E24988" w:rsidRPr="00AC3B88" w:rsidRDefault="00E24988" w:rsidP="00E24988">
      <w:pPr>
        <w:pStyle w:val="author"/>
        <w:spacing w:line="240" w:lineRule="auto"/>
        <w:jc w:val="left"/>
        <w:rPr>
          <w:ins w:id="13" w:author="Author" w:date="2022-07-20T18:42:00Z"/>
          <w:del w:id="14" w:author="Author" w:date="2022-07-20T18:39:00Z"/>
          <w:vertAlign w:val="superscript"/>
        </w:rPr>
      </w:pPr>
      <w:ins w:id="15" w:author="Author" w:date="2022-07-20T18:42:00Z">
        <w:del w:id="16" w:author="Author" w:date="2022-07-20T18:39:00Z">
          <w:r w:rsidRPr="00AC3B88">
            <w:delText>Sang</w:delText>
          </w:r>
          <w:r>
            <w:rPr>
              <w:rFonts w:ascii="Malgun Gothic" w:eastAsia="Malgun Gothic" w:hAnsi="Malgun Gothic" w:cs="Malgun Gothic" w:hint="eastAsia"/>
              <w:lang w:eastAsia="ko-KR"/>
            </w:rPr>
            <w:delText>j</w:delText>
          </w:r>
          <w:r w:rsidRPr="00AC3B88">
            <w:delText>ee Park</w:delText>
          </w:r>
          <w:r w:rsidRPr="00AC3B88">
            <w:rPr>
              <w:vertAlign w:val="superscript"/>
            </w:rPr>
            <w:delText>1,</w:delText>
          </w:r>
          <w:r w:rsidRPr="00AC3B88">
            <w:delText xml:space="preserve"> </w:delText>
          </w:r>
          <w:r w:rsidRPr="00AC3B88">
            <w:rPr>
              <w:vertAlign w:val="superscript"/>
            </w:rPr>
            <w:delText>†</w:delText>
          </w:r>
          <w:r w:rsidRPr="00AC3B88">
            <w:delText>, Jun</w:delText>
          </w:r>
          <w:r>
            <w:delText xml:space="preserve"> W</w:delText>
          </w:r>
          <w:r w:rsidRPr="00AC3B88">
            <w:delText>oo Bong</w:delText>
          </w:r>
          <w:r w:rsidRPr="00AC3B88">
            <w:rPr>
              <w:vertAlign w:val="superscript"/>
            </w:rPr>
            <w:delText>2, †</w:delText>
          </w:r>
          <w:r w:rsidRPr="00AC3B88">
            <w:delText>,</w:delText>
          </w:r>
          <w:r>
            <w:delText xml:space="preserve"> </w:delText>
          </w:r>
          <w:r w:rsidRPr="00AC3B88">
            <w:delText>In</w:delText>
          </w:r>
          <w:r>
            <w:delText>s</w:delText>
          </w:r>
          <w:r w:rsidRPr="00AC3B88">
            <w:delText>eo Park</w:delText>
          </w:r>
          <w:r w:rsidRPr="00AC3B88">
            <w:rPr>
              <w:vertAlign w:val="superscript"/>
            </w:rPr>
            <w:delText>1</w:delText>
          </w:r>
          <w:r w:rsidRPr="00AC3B88">
            <w:delText xml:space="preserve">, </w:delText>
          </w:r>
          <w:r>
            <w:rPr>
              <w:rFonts w:eastAsiaTheme="minorEastAsia" w:hint="eastAsia"/>
              <w:lang w:eastAsia="ko-KR"/>
            </w:rPr>
            <w:delText>Hwamin Lee</w:delText>
          </w:r>
          <w:r w:rsidRPr="00A97215">
            <w:rPr>
              <w:rFonts w:eastAsiaTheme="minorEastAsia"/>
              <w:vertAlign w:val="superscript"/>
              <w:lang w:eastAsia="ko-KR"/>
            </w:rPr>
            <w:delText>3</w:delText>
          </w:r>
          <w:r>
            <w:rPr>
              <w:rFonts w:eastAsiaTheme="minorEastAsia" w:hint="eastAsia"/>
              <w:lang w:eastAsia="ko-KR"/>
            </w:rPr>
            <w:delText xml:space="preserve">, </w:delText>
          </w:r>
          <w:r w:rsidRPr="00AC3B88">
            <w:delText>J</w:delText>
          </w:r>
          <w:r w:rsidRPr="00AC3B88">
            <w:rPr>
              <w:rFonts w:ascii="Malgun Gothic" w:eastAsia="Malgun Gothic" w:hAnsi="Malgun Gothic" w:cs="Malgun Gothic"/>
              <w:lang w:eastAsia="ko-KR"/>
            </w:rPr>
            <w:delText>i</w:delText>
          </w:r>
          <w:r>
            <w:delText>y</w:delText>
          </w:r>
          <w:r w:rsidRPr="00AC3B88">
            <w:delText>oun Choi</w:delText>
          </w:r>
          <w:r>
            <w:rPr>
              <w:vertAlign w:val="superscript"/>
            </w:rPr>
            <w:delText>4</w:delText>
          </w:r>
          <w:r w:rsidRPr="00AC3B88">
            <w:delText>, Yoon Kim</w:delText>
          </w:r>
          <w:r>
            <w:rPr>
              <w:vertAlign w:val="superscript"/>
            </w:rPr>
            <w:delText>5</w:delText>
          </w:r>
          <w:r w:rsidRPr="00AC3B88">
            <w:rPr>
              <w:vertAlign w:val="superscript"/>
            </w:rPr>
            <w:delText xml:space="preserve">, </w:delText>
          </w:r>
          <w:r>
            <w:rPr>
              <w:vertAlign w:val="superscript"/>
            </w:rPr>
            <w:delText>6</w:delText>
          </w:r>
          <w:r w:rsidRPr="00AC3B88">
            <w:delText>, Hyun</w:delText>
          </w:r>
          <w:r>
            <w:delText>s</w:delText>
          </w:r>
          <w:r w:rsidRPr="00AC3B88">
            <w:delText>oo Choi</w:delText>
          </w:r>
          <w:r>
            <w:rPr>
              <w:vertAlign w:val="superscript"/>
            </w:rPr>
            <w:delText>5</w:delText>
          </w:r>
          <w:r w:rsidRPr="00AC3B88">
            <w:rPr>
              <w:vertAlign w:val="superscript"/>
            </w:rPr>
            <w:delText xml:space="preserve">, </w:delText>
          </w:r>
          <w:r>
            <w:rPr>
              <w:vertAlign w:val="superscript"/>
            </w:rPr>
            <w:delText>6</w:delText>
          </w:r>
          <w:r w:rsidRPr="00AC3B88">
            <w:rPr>
              <w:vertAlign w:val="superscript"/>
            </w:rPr>
            <w:delText>, *</w:delText>
          </w:r>
          <w:r w:rsidRPr="00AC3B88">
            <w:delText>, Sanghee Kang</w:delText>
          </w:r>
          <w:r w:rsidRPr="00AC3B88">
            <w:rPr>
              <w:vertAlign w:val="superscript"/>
            </w:rPr>
            <w:delText>2, *</w:delText>
          </w:r>
        </w:del>
      </w:ins>
    </w:p>
    <w:p w14:paraId="79EE11F0" w14:textId="77777777" w:rsidR="00E24988" w:rsidRPr="00AC3B88" w:rsidRDefault="00E24988" w:rsidP="00E24988">
      <w:pPr>
        <w:pStyle w:val="address"/>
        <w:spacing w:line="240" w:lineRule="auto"/>
        <w:jc w:val="left"/>
        <w:rPr>
          <w:ins w:id="17" w:author="Author" w:date="2022-07-20T18:42:00Z"/>
          <w:del w:id="18" w:author="Author" w:date="2022-07-20T18:39:00Z"/>
          <w:sz w:val="20"/>
        </w:rPr>
      </w:pPr>
      <w:ins w:id="19" w:author="Author" w:date="2022-07-20T18:42:00Z">
        <w:del w:id="20" w:author="Author" w:date="2022-07-20T18:39:00Z">
          <w:r w:rsidRPr="00AC3B88">
            <w:rPr>
              <w:sz w:val="20"/>
              <w:vertAlign w:val="superscript"/>
            </w:rPr>
            <w:delText xml:space="preserve">1 </w:delText>
          </w:r>
          <w:r w:rsidRPr="00AC3B88">
            <w:rPr>
              <w:sz w:val="20"/>
            </w:rPr>
            <w:delText xml:space="preserve">Department of convergence security, Kangwon National University, Chuncheon 24253, Korea; </w:delText>
          </w:r>
          <w:r>
            <w:fldChar w:fldCharType="begin"/>
          </w:r>
          <w:r>
            <w:delInstrText xml:space="preserve"> HYPERLINK "mailto:hamusj@kangwon.ac.kr" </w:delInstrText>
          </w:r>
          <w:r>
            <w:fldChar w:fldCharType="separate"/>
          </w:r>
          <w:r w:rsidRPr="00AC3B88">
            <w:rPr>
              <w:rStyle w:val="Hyperlink"/>
              <w:sz w:val="20"/>
            </w:rPr>
            <w:delText>hamusj@kangwon.ac.kr</w:delText>
          </w:r>
          <w:r>
            <w:rPr>
              <w:rStyle w:val="Hyperlink"/>
              <w:sz w:val="20"/>
            </w:rPr>
            <w:fldChar w:fldCharType="end"/>
          </w:r>
          <w:r w:rsidRPr="00AC3B88">
            <w:rPr>
              <w:sz w:val="20"/>
            </w:rPr>
            <w:delText xml:space="preserve"> (S.-J.P.); </w:delText>
          </w:r>
          <w:r>
            <w:fldChar w:fldCharType="begin"/>
          </w:r>
          <w:r>
            <w:delInstrText xml:space="preserve"> HYPERLINK "mailto:inseo301@kangwon.ac.kr" </w:delInstrText>
          </w:r>
          <w:r>
            <w:fldChar w:fldCharType="separate"/>
          </w:r>
          <w:r w:rsidRPr="00AC3B88">
            <w:rPr>
              <w:rStyle w:val="Hyperlink"/>
              <w:sz w:val="20"/>
            </w:rPr>
            <w:delText>inseo301@kangwon.ac.kr</w:delText>
          </w:r>
          <w:r>
            <w:rPr>
              <w:rStyle w:val="Hyperlink"/>
              <w:sz w:val="20"/>
            </w:rPr>
            <w:fldChar w:fldCharType="end"/>
          </w:r>
          <w:r w:rsidRPr="00AC3B88">
            <w:rPr>
              <w:sz w:val="20"/>
            </w:rPr>
            <w:delText xml:space="preserve"> (I.-S.P.)</w:delText>
          </w:r>
        </w:del>
      </w:ins>
    </w:p>
    <w:p w14:paraId="3D331601" w14:textId="77777777" w:rsidR="00E24988" w:rsidRDefault="00E24988" w:rsidP="00E24988">
      <w:pPr>
        <w:pStyle w:val="address"/>
        <w:spacing w:line="240" w:lineRule="auto"/>
        <w:jc w:val="left"/>
        <w:rPr>
          <w:ins w:id="21" w:author="Author" w:date="2022-07-20T18:42:00Z"/>
          <w:del w:id="22" w:author="Author" w:date="2022-07-20T18:39:00Z"/>
          <w:sz w:val="20"/>
        </w:rPr>
      </w:pPr>
      <w:ins w:id="23" w:author="Author" w:date="2022-07-20T18:42:00Z">
        <w:del w:id="24" w:author="Author" w:date="2022-07-20T18:39:00Z">
          <w:r w:rsidRPr="00AC3B88">
            <w:rPr>
              <w:sz w:val="20"/>
              <w:vertAlign w:val="superscript"/>
            </w:rPr>
            <w:delText xml:space="preserve">2 </w:delText>
          </w:r>
          <w:bookmarkStart w:id="25" w:name="_Hlk101276329"/>
          <w:r w:rsidRPr="00AC3B88">
            <w:rPr>
              <w:sz w:val="20"/>
            </w:rPr>
            <w:delText xml:space="preserve">Department of Surgery, Korea University Guro Hospital, Korea University College of Medicine, Seoul 08308, Korea; </w:delText>
          </w:r>
          <w:r>
            <w:fldChar w:fldCharType="begin"/>
          </w:r>
          <w:r>
            <w:delInstrText xml:space="preserve"> HYPERLINK "mailto:zest815@korea.ac.kr" </w:delInstrText>
          </w:r>
          <w:r>
            <w:fldChar w:fldCharType="separate"/>
          </w:r>
          <w:r w:rsidRPr="00AC3B88">
            <w:rPr>
              <w:rStyle w:val="Hyperlink"/>
              <w:sz w:val="20"/>
            </w:rPr>
            <w:delText>zest815@korea.ac.kr</w:delText>
          </w:r>
          <w:r>
            <w:rPr>
              <w:rStyle w:val="Hyperlink"/>
              <w:sz w:val="20"/>
            </w:rPr>
            <w:fldChar w:fldCharType="end"/>
          </w:r>
          <w:bookmarkEnd w:id="25"/>
          <w:r w:rsidRPr="00AC3B88">
            <w:rPr>
              <w:sz w:val="20"/>
            </w:rPr>
            <w:delText xml:space="preserve"> (J.-W.B.)</w:delText>
          </w:r>
        </w:del>
      </w:ins>
    </w:p>
    <w:p w14:paraId="6BDFFAE7" w14:textId="77777777" w:rsidR="00E24988" w:rsidRDefault="00E24988" w:rsidP="00E24988">
      <w:pPr>
        <w:pStyle w:val="address"/>
        <w:spacing w:line="240" w:lineRule="auto"/>
        <w:jc w:val="left"/>
        <w:rPr>
          <w:ins w:id="26" w:author="Author" w:date="2022-07-20T18:42:00Z"/>
          <w:del w:id="27" w:author="Author" w:date="2022-07-20T18:39:00Z"/>
          <w:sz w:val="20"/>
        </w:rPr>
      </w:pPr>
      <w:ins w:id="28" w:author="Author" w:date="2022-07-20T18:42:00Z">
        <w:del w:id="29" w:author="Author" w:date="2022-07-20T18:39:00Z">
          <w:r>
            <w:rPr>
              <w:sz w:val="20"/>
            </w:rPr>
            <w:delText xml:space="preserve">3 </w:delText>
          </w:r>
          <w:r w:rsidRPr="00E005A3">
            <w:rPr>
              <w:sz w:val="20"/>
            </w:rPr>
            <w:delText>Department of Medical Informatics, College of Medicine, Korea University, Seoul 02841, Republic of Korea</w:delText>
          </w:r>
          <w:r>
            <w:rPr>
              <w:sz w:val="20"/>
            </w:rPr>
            <w:delText xml:space="preserve">; </w:delText>
          </w:r>
          <w:r>
            <w:fldChar w:fldCharType="begin"/>
          </w:r>
          <w:r>
            <w:delInstrText xml:space="preserve"> HYPERLINK "mailto:hwamin@korea.ac.kr" </w:delInstrText>
          </w:r>
          <w:r>
            <w:fldChar w:fldCharType="separate"/>
          </w:r>
          <w:r w:rsidRPr="000B77AE">
            <w:rPr>
              <w:rStyle w:val="Hyperlink"/>
              <w:sz w:val="20"/>
            </w:rPr>
            <w:delText>hwamin@korea.ac.kr</w:delText>
          </w:r>
          <w:r>
            <w:rPr>
              <w:rStyle w:val="Hyperlink"/>
              <w:sz w:val="20"/>
            </w:rPr>
            <w:fldChar w:fldCharType="end"/>
          </w:r>
          <w:r>
            <w:rPr>
              <w:sz w:val="20"/>
            </w:rPr>
            <w:delText xml:space="preserve"> (H.-M.L.)</w:delText>
          </w:r>
        </w:del>
      </w:ins>
    </w:p>
    <w:p w14:paraId="0AA96842" w14:textId="77777777" w:rsidR="00E24988" w:rsidRPr="00AC3B88" w:rsidRDefault="00E24988" w:rsidP="00E24988">
      <w:pPr>
        <w:pStyle w:val="address"/>
        <w:spacing w:line="240" w:lineRule="auto"/>
        <w:jc w:val="left"/>
        <w:rPr>
          <w:ins w:id="30" w:author="Author" w:date="2022-07-20T18:42:00Z"/>
          <w:del w:id="31" w:author="Author" w:date="2022-07-20T18:39:00Z"/>
          <w:sz w:val="20"/>
        </w:rPr>
      </w:pPr>
      <w:ins w:id="32" w:author="Author" w:date="2022-07-20T18:42:00Z">
        <w:del w:id="33" w:author="Author" w:date="2022-07-20T18:39:00Z">
          <w:r>
            <w:rPr>
              <w:rFonts w:eastAsiaTheme="minorEastAsia"/>
              <w:sz w:val="20"/>
              <w:vertAlign w:val="superscript"/>
              <w:lang w:eastAsia="ko-KR"/>
            </w:rPr>
            <w:delText>4</w:delText>
          </w:r>
          <w:r>
            <w:rPr>
              <w:rFonts w:eastAsiaTheme="minorEastAsia"/>
              <w:sz w:val="20"/>
              <w:lang w:eastAsia="ko-KR"/>
            </w:rPr>
            <w:delText xml:space="preserve"> </w:delText>
          </w:r>
          <w:r w:rsidRPr="00E005A3">
            <w:rPr>
              <w:rFonts w:eastAsiaTheme="minorEastAsia"/>
              <w:sz w:val="20"/>
              <w:lang w:eastAsia="ko-KR"/>
            </w:rPr>
            <w:delText>Korea University Guro Hospital</w:delText>
          </w:r>
          <w:r>
            <w:rPr>
              <w:rFonts w:eastAsiaTheme="minorEastAsia"/>
              <w:sz w:val="20"/>
              <w:lang w:eastAsia="ko-KR"/>
            </w:rPr>
            <w:delText xml:space="preserve"> </w:delText>
          </w:r>
          <w:r w:rsidRPr="00E005A3">
            <w:rPr>
              <w:rFonts w:eastAsiaTheme="minorEastAsia"/>
              <w:sz w:val="20"/>
              <w:lang w:eastAsia="ko-KR"/>
            </w:rPr>
            <w:delText>Medical Record Information Tea</w:delText>
          </w:r>
          <w:r>
            <w:rPr>
              <w:rFonts w:eastAsiaTheme="minorEastAsia"/>
              <w:sz w:val="20"/>
              <w:lang w:eastAsia="ko-KR"/>
            </w:rPr>
            <w:delText xml:space="preserve">m; </w:delText>
          </w:r>
          <w:r>
            <w:fldChar w:fldCharType="begin"/>
          </w:r>
          <w:r>
            <w:delInstrText xml:space="preserve"> HYPERLINK "mailto:simtung@hanmail.net" </w:delInstrText>
          </w:r>
          <w:r>
            <w:fldChar w:fldCharType="separate"/>
          </w:r>
          <w:r w:rsidRPr="00AC3B88">
            <w:rPr>
              <w:rStyle w:val="Hyperlink"/>
              <w:sz w:val="20"/>
            </w:rPr>
            <w:delText>simtung@hanmail.net</w:delText>
          </w:r>
          <w:r>
            <w:rPr>
              <w:rStyle w:val="Hyperlink"/>
              <w:sz w:val="20"/>
            </w:rPr>
            <w:fldChar w:fldCharType="end"/>
          </w:r>
          <w:r w:rsidRPr="00AC3B88">
            <w:rPr>
              <w:sz w:val="20"/>
            </w:rPr>
            <w:delText xml:space="preserve"> (J.-Y.C.)</w:delText>
          </w:r>
        </w:del>
      </w:ins>
    </w:p>
    <w:p w14:paraId="201154AA" w14:textId="77777777" w:rsidR="00E24988" w:rsidRPr="00AC3B88" w:rsidRDefault="00E24988" w:rsidP="00E24988">
      <w:pPr>
        <w:pStyle w:val="address"/>
        <w:spacing w:line="240" w:lineRule="auto"/>
        <w:jc w:val="left"/>
        <w:rPr>
          <w:ins w:id="34" w:author="Author" w:date="2022-07-20T18:42:00Z"/>
          <w:del w:id="35" w:author="Author" w:date="2022-07-20T18:39:00Z"/>
          <w:rFonts w:eastAsiaTheme="minorEastAsia"/>
          <w:sz w:val="20"/>
          <w:lang w:eastAsia="ko-KR"/>
        </w:rPr>
      </w:pPr>
      <w:ins w:id="36" w:author="Author" w:date="2022-07-20T18:42:00Z">
        <w:del w:id="37" w:author="Author" w:date="2022-07-20T18:39:00Z">
          <w:r>
            <w:rPr>
              <w:sz w:val="20"/>
              <w:vertAlign w:val="superscript"/>
            </w:rPr>
            <w:delText>5</w:delText>
          </w:r>
          <w:r w:rsidRPr="00AC3B88">
            <w:rPr>
              <w:sz w:val="20"/>
            </w:rPr>
            <w:delText xml:space="preserve"> Department of Computer Science and Engineering, Chuncheon 24253, Korea; </w:delText>
          </w:r>
          <w:r>
            <w:fldChar w:fldCharType="begin"/>
          </w:r>
          <w:r>
            <w:delInstrText xml:space="preserve"> HYPERLINK "mailto:yooni@kangwon.ac.kr" </w:delInstrText>
          </w:r>
          <w:r>
            <w:fldChar w:fldCharType="separate"/>
          </w:r>
          <w:r w:rsidRPr="00AC3B88">
            <w:rPr>
              <w:rStyle w:val="Hyperlink"/>
              <w:sz w:val="20"/>
            </w:rPr>
            <w:delText>yooni@kangwon.ac.kr</w:delText>
          </w:r>
          <w:r>
            <w:rPr>
              <w:rStyle w:val="Hyperlink"/>
              <w:sz w:val="20"/>
            </w:rPr>
            <w:fldChar w:fldCharType="end"/>
          </w:r>
          <w:r w:rsidRPr="00AC3B88">
            <w:rPr>
              <w:sz w:val="20"/>
            </w:rPr>
            <w:delText xml:space="preserve"> (Y.K.)</w:delText>
          </w:r>
        </w:del>
      </w:ins>
    </w:p>
    <w:p w14:paraId="53E9C96F" w14:textId="77777777" w:rsidR="00E24988" w:rsidRPr="00AC3B88" w:rsidRDefault="00E24988" w:rsidP="00E24988">
      <w:pPr>
        <w:pStyle w:val="address"/>
        <w:spacing w:line="240" w:lineRule="auto"/>
        <w:jc w:val="left"/>
        <w:rPr>
          <w:ins w:id="38" w:author="Author" w:date="2022-07-20T18:42:00Z"/>
          <w:del w:id="39" w:author="Author" w:date="2022-07-20T18:39:00Z"/>
          <w:sz w:val="20"/>
        </w:rPr>
      </w:pPr>
      <w:ins w:id="40" w:author="Author" w:date="2022-07-20T18:42:00Z">
        <w:del w:id="41" w:author="Author" w:date="2022-07-20T18:39:00Z">
          <w:r>
            <w:rPr>
              <w:sz w:val="20"/>
              <w:vertAlign w:val="superscript"/>
            </w:rPr>
            <w:delText>6</w:delText>
          </w:r>
          <w:r w:rsidRPr="00AC3B88">
            <w:rPr>
              <w:sz w:val="20"/>
            </w:rPr>
            <w:delText xml:space="preserve"> ZIOVISION, Chuncheon 24341, Korea</w:delText>
          </w:r>
        </w:del>
      </w:ins>
    </w:p>
    <w:p w14:paraId="4AE192B2" w14:textId="77777777" w:rsidR="00E24988" w:rsidRPr="00AC3B88" w:rsidRDefault="00E24988" w:rsidP="00E24988">
      <w:pPr>
        <w:pStyle w:val="address"/>
        <w:spacing w:line="240" w:lineRule="auto"/>
        <w:jc w:val="left"/>
        <w:rPr>
          <w:ins w:id="42" w:author="Author" w:date="2022-07-20T18:42:00Z"/>
          <w:del w:id="43" w:author="Author" w:date="2022-07-20T18:39:00Z"/>
          <w:sz w:val="20"/>
        </w:rPr>
      </w:pPr>
      <w:bookmarkStart w:id="44" w:name="_Hlk101277377"/>
      <w:ins w:id="45" w:author="Author" w:date="2022-07-20T18:42:00Z">
        <w:del w:id="46" w:author="Author" w:date="2022-07-20T18:39:00Z">
          <w:r w:rsidRPr="00AC3B88">
            <w:rPr>
              <w:sz w:val="20"/>
            </w:rPr>
            <w:delText>†</w:delText>
          </w:r>
          <w:bookmarkEnd w:id="44"/>
          <w:r w:rsidRPr="00AC3B88">
            <w:rPr>
              <w:sz w:val="20"/>
            </w:rPr>
            <w:delText xml:space="preserve"> Equally contributed to this work.</w:delText>
          </w:r>
        </w:del>
      </w:ins>
    </w:p>
    <w:p w14:paraId="4AC59BAB" w14:textId="77777777" w:rsidR="00E24988" w:rsidRPr="00AC3B88" w:rsidRDefault="00E24988" w:rsidP="00E24988">
      <w:pPr>
        <w:pStyle w:val="address"/>
        <w:spacing w:line="240" w:lineRule="auto"/>
        <w:jc w:val="left"/>
        <w:rPr>
          <w:ins w:id="47" w:author="Author" w:date="2022-07-20T18:42:00Z"/>
          <w:del w:id="48" w:author="Author" w:date="2022-07-20T18:39:00Z"/>
          <w:sz w:val="20"/>
          <w:lang w:eastAsia="ko-KR"/>
        </w:rPr>
      </w:pPr>
      <w:ins w:id="49" w:author="Author" w:date="2022-07-20T18:42:00Z">
        <w:del w:id="50" w:author="Author" w:date="2022-07-20T18:39:00Z">
          <w:r w:rsidRPr="00AC3B88">
            <w:rPr>
              <w:sz w:val="20"/>
            </w:rPr>
            <w:delText xml:space="preserve">* Corresponding author: </w:delText>
          </w:r>
          <w:r>
            <w:fldChar w:fldCharType="begin"/>
          </w:r>
          <w:r>
            <w:delInstrText xml:space="preserve"> HYPERLINK "mailto:choi.hyunsoo@kangwon.ac.kr" </w:delInstrText>
          </w:r>
          <w:r>
            <w:fldChar w:fldCharType="separate"/>
          </w:r>
          <w:r w:rsidRPr="00AC3B88">
            <w:rPr>
              <w:rStyle w:val="Hyperlink"/>
              <w:sz w:val="20"/>
            </w:rPr>
            <w:delText>choi.hyunsoo@kangwon.ac.kr</w:delText>
          </w:r>
          <w:r>
            <w:rPr>
              <w:rStyle w:val="Hyperlink"/>
              <w:sz w:val="20"/>
            </w:rPr>
            <w:fldChar w:fldCharType="end"/>
          </w:r>
          <w:r w:rsidRPr="00AC3B88">
            <w:rPr>
              <w:sz w:val="20"/>
            </w:rPr>
            <w:delText xml:space="preserve"> (H.-S.C.); </w:delText>
          </w:r>
          <w:r>
            <w:fldChar w:fldCharType="begin"/>
          </w:r>
          <w:r>
            <w:delInstrText xml:space="preserve"> HYPERLINK "mailto:kasaha1@korea.ac.kr" </w:delInstrText>
          </w:r>
          <w:r>
            <w:fldChar w:fldCharType="separate"/>
          </w:r>
          <w:r w:rsidRPr="00AC3B88">
            <w:rPr>
              <w:rStyle w:val="Hyperlink"/>
              <w:sz w:val="20"/>
            </w:rPr>
            <w:delText>kasaha1@korea.ac.kr</w:delText>
          </w:r>
          <w:r>
            <w:rPr>
              <w:rStyle w:val="Hyperlink"/>
              <w:sz w:val="20"/>
            </w:rPr>
            <w:fldChar w:fldCharType="end"/>
          </w:r>
          <w:r w:rsidRPr="00AC3B88">
            <w:rPr>
              <w:sz w:val="20"/>
            </w:rPr>
            <w:delText xml:space="preserve"> (S.-H.K.)</w:delText>
          </w:r>
        </w:del>
      </w:ins>
    </w:p>
    <w:p w14:paraId="6E71C429" w14:textId="77777777" w:rsidR="00E24988" w:rsidRPr="00E24988" w:rsidRDefault="00E24988" w:rsidP="008E36E2">
      <w:pPr>
        <w:rPr>
          <w:highlight w:val="yellow"/>
          <w:lang w:eastAsia="ko-KR"/>
        </w:rPr>
      </w:pPr>
    </w:p>
    <w:p w14:paraId="740BC237" w14:textId="388F4D27" w:rsidR="00420DCC" w:rsidRDefault="00F255AE" w:rsidP="00F255AE">
      <w:pPr>
        <w:pStyle w:val="Heading2"/>
      </w:pPr>
      <w:commentRangeStart w:id="51"/>
      <w:r>
        <w:t>Abstract</w:t>
      </w:r>
      <w:commentRangeEnd w:id="51"/>
      <w:r w:rsidR="00AC3D29">
        <w:rPr>
          <w:rStyle w:val="CommentReference"/>
          <w:rFonts w:asciiTheme="minorHAnsi" w:eastAsiaTheme="minorEastAsia" w:hAnsiTheme="minorHAnsi" w:cstheme="minorBidi"/>
          <w:b w:val="0"/>
          <w:bCs w:val="0"/>
          <w:color w:val="auto"/>
        </w:rPr>
        <w:commentReference w:id="51"/>
      </w:r>
    </w:p>
    <w:p w14:paraId="06F67912" w14:textId="23BFF423" w:rsidR="00F255AE" w:rsidRPr="00C81CDC" w:rsidRDefault="00E24988">
      <w:ins w:id="52" w:author="Author" w:date="2022-07-20T18:43:00Z">
        <w:r>
          <w:rPr>
            <w:b/>
          </w:rPr>
          <w:t>Background:</w:t>
        </w:r>
        <w:r w:rsidRPr="00C81CDC">
          <w:rPr>
            <w:bCs/>
            <w:szCs w:val="20"/>
          </w:rPr>
          <w:t xml:space="preserve"> </w:t>
        </w:r>
      </w:ins>
      <w:r w:rsidR="00C81CDC" w:rsidRPr="00C81CDC">
        <w:t xml:space="preserve">An operative report is a document containing the details of the surgery. The standardization of the medical terminology </w:t>
      </w:r>
      <w:del w:id="53" w:author="Author" w:date="2022-07-19T21:13:00Z">
        <w:r w:rsidR="00C81CDC" w:rsidRPr="00C81CDC" w:rsidDel="008A706C">
          <w:delText xml:space="preserve">for </w:delText>
        </w:r>
      </w:del>
      <w:ins w:id="54" w:author="Author" w:date="2022-07-19T21:13:00Z">
        <w:r w:rsidR="008A706C">
          <w:t>appearing in</w:t>
        </w:r>
        <w:r w:rsidR="008A706C" w:rsidRPr="00C81CDC">
          <w:t xml:space="preserve"> </w:t>
        </w:r>
      </w:ins>
      <w:r w:rsidR="00C81CDC" w:rsidRPr="00C81CDC">
        <w:t xml:space="preserve">the operative report </w:t>
      </w:r>
      <w:ins w:id="55" w:author="Author" w:date="2022-07-19T21:13:00Z">
        <w:r w:rsidR="00465121">
          <w:t xml:space="preserve">that is </w:t>
        </w:r>
      </w:ins>
      <w:r w:rsidR="00C81CDC" w:rsidRPr="00C81CDC">
        <w:t xml:space="preserve">written in </w:t>
      </w:r>
      <w:del w:id="56" w:author="Author" w:date="2022-07-19T17:57:00Z">
        <w:r w:rsidR="00C81CDC" w:rsidRPr="00C81CDC" w:rsidDel="001B7D6F">
          <w:delText>free-text</w:delText>
        </w:r>
      </w:del>
      <w:ins w:id="57" w:author="Author" w:date="2022-07-19T17:57:00Z">
        <w:r w:rsidR="00C81CDC" w:rsidRPr="00C81CDC">
          <w:t>free text</w:t>
        </w:r>
      </w:ins>
      <w:r w:rsidR="00C81CDC" w:rsidRPr="00C81CDC">
        <w:t xml:space="preserve"> is </w:t>
      </w:r>
      <w:del w:id="58" w:author="Author" w:date="2022-07-19T11:53:00Z">
        <w:r w:rsidR="00C81CDC" w:rsidRPr="00C81CDC" w:rsidDel="00305763">
          <w:delText xml:space="preserve">significant </w:delText>
        </w:r>
      </w:del>
      <w:ins w:id="59" w:author="Author" w:date="2022-07-19T11:53:00Z">
        <w:r w:rsidR="00C81CDC" w:rsidRPr="00C81CDC">
          <w:t>important for</w:t>
        </w:r>
      </w:ins>
      <w:del w:id="60" w:author="Author" w:date="2022-07-19T11:53:00Z">
        <w:r w:rsidR="00C81CDC" w:rsidRPr="00C81CDC" w:rsidDel="00305763">
          <w:delText>to</w:delText>
        </w:r>
      </w:del>
      <w:r w:rsidR="00C81CDC" w:rsidRPr="00C81CDC">
        <w:t xml:space="preserve"> </w:t>
      </w:r>
      <w:del w:id="61" w:author="Author" w:date="2022-07-19T11:53:00Z">
        <w:r w:rsidR="00C81CDC" w:rsidRPr="00C81CDC" w:rsidDel="005E62E4">
          <w:delText xml:space="preserve">perform </w:delText>
        </w:r>
      </w:del>
      <w:r w:rsidR="00C81CDC" w:rsidRPr="00C81CDC">
        <w:t>medical research and</w:t>
      </w:r>
      <w:ins w:id="62" w:author="Author" w:date="2022-07-19T11:53:00Z">
        <w:r w:rsidR="00C81CDC" w:rsidRPr="00C81CDC">
          <w:t xml:space="preserve"> the</w:t>
        </w:r>
      </w:ins>
      <w:r w:rsidR="00C81CDC" w:rsidRPr="00C81CDC">
        <w:t xml:space="preserve"> establish</w:t>
      </w:r>
      <w:ins w:id="63" w:author="Author" w:date="2022-07-19T11:53:00Z">
        <w:r w:rsidR="00C81CDC" w:rsidRPr="00C81CDC">
          <w:t>ment o</w:t>
        </w:r>
      </w:ins>
      <w:ins w:id="64" w:author="Author" w:date="2022-07-19T11:54:00Z">
        <w:r w:rsidR="00C81CDC" w:rsidRPr="00C81CDC">
          <w:t>f</w:t>
        </w:r>
      </w:ins>
      <w:r w:rsidR="00C81CDC" w:rsidRPr="00C81CDC">
        <w:t xml:space="preserve"> insurance systems by </w:t>
      </w:r>
      <w:ins w:id="65" w:author="Author" w:date="2022-07-19T11:54:00Z">
        <w:r w:rsidR="00C81CDC" w:rsidRPr="00C81CDC">
          <w:t xml:space="preserve">allowing the accurate </w:t>
        </w:r>
      </w:ins>
      <w:r w:rsidR="00C81CDC" w:rsidRPr="00C81CDC">
        <w:t xml:space="preserve">sharing </w:t>
      </w:r>
      <w:ins w:id="66" w:author="Author" w:date="2022-07-19T11:54:00Z">
        <w:r w:rsidR="00C81CDC" w:rsidRPr="00C81CDC">
          <w:t xml:space="preserve">of </w:t>
        </w:r>
      </w:ins>
      <w:r w:rsidR="00C81CDC" w:rsidRPr="00C81CDC">
        <w:t>information on treatment</w:t>
      </w:r>
      <w:del w:id="67" w:author="Author" w:date="2022-07-19T11:54:00Z">
        <w:r w:rsidR="00C81CDC" w:rsidRPr="00C81CDC" w:rsidDel="00165CB4">
          <w:delText xml:space="preserve"> accurately</w:delText>
        </w:r>
      </w:del>
      <w:r w:rsidR="00C81CDC" w:rsidRPr="00C81CDC">
        <w:t xml:space="preserve">. However, </w:t>
      </w:r>
      <w:ins w:id="68" w:author="Author" w:date="2022-07-19T11:54:00Z">
        <w:r w:rsidR="00C81CDC" w:rsidRPr="00C81CDC">
          <w:t xml:space="preserve">the </w:t>
        </w:r>
      </w:ins>
      <w:r w:rsidR="00C81CDC" w:rsidRPr="00C81CDC">
        <w:t>standardization of operative reports is a labor-intensive task with a risk of induced errors.</w:t>
      </w:r>
    </w:p>
    <w:p w14:paraId="690E70DD" w14:textId="4C2E4A9C" w:rsidR="00657882" w:rsidRDefault="00E24988">
      <w:pPr>
        <w:rPr>
          <w:b/>
        </w:rPr>
      </w:pPr>
      <w:ins w:id="69" w:author="Author" w:date="2022-07-20T18:43:00Z">
        <w:r>
          <w:rPr>
            <w:b/>
          </w:rPr>
          <w:t>Objective:</w:t>
        </w:r>
        <w:r w:rsidRPr="00C81CDC">
          <w:rPr>
            <w:bCs/>
            <w:szCs w:val="20"/>
          </w:rPr>
          <w:t xml:space="preserve"> </w:t>
        </w:r>
      </w:ins>
      <w:r w:rsidR="00C81CDC" w:rsidRPr="00C81CDC">
        <w:t xml:space="preserve">We propose a </w:t>
      </w:r>
      <w:ins w:id="70" w:author="Author" w:date="2022-07-19T21:04:00Z">
        <w:r w:rsidR="00564A77">
          <w:t>co</w:t>
        </w:r>
      </w:ins>
      <w:ins w:id="71" w:author="Author" w:date="2022-07-19T21:05:00Z">
        <w:r w:rsidR="00564A77">
          <w:t>ncatenated b</w:t>
        </w:r>
        <w:r w:rsidR="00564A77" w:rsidRPr="00F45158">
          <w:t xml:space="preserve">idirectional </w:t>
        </w:r>
        <w:r w:rsidR="00564A77">
          <w:t>e</w:t>
        </w:r>
        <w:r w:rsidR="00564A77" w:rsidRPr="00F45158">
          <w:t xml:space="preserve">ncoder </w:t>
        </w:r>
        <w:r w:rsidR="00564A77">
          <w:t>r</w:t>
        </w:r>
        <w:r w:rsidR="00564A77" w:rsidRPr="00F45158">
          <w:t xml:space="preserve">epresentation from </w:t>
        </w:r>
        <w:r w:rsidR="00564A77">
          <w:t>t</w:t>
        </w:r>
        <w:r w:rsidR="00564A77" w:rsidRPr="00F45158">
          <w:t>ransformers</w:t>
        </w:r>
        <w:r w:rsidR="00564A77" w:rsidRPr="00C81CDC">
          <w:t xml:space="preserve"> </w:t>
        </w:r>
        <w:r w:rsidR="00FC1152">
          <w:t>(</w:t>
        </w:r>
      </w:ins>
      <w:r w:rsidR="00C81CDC" w:rsidRPr="00C81CDC">
        <w:t>ConBERT</w:t>
      </w:r>
      <w:ins w:id="72" w:author="Author" w:date="2022-07-19T21:05:00Z">
        <w:r w:rsidR="00FC1152">
          <w:t>)</w:t>
        </w:r>
      </w:ins>
      <w:r w:rsidR="00C81CDC" w:rsidRPr="00C81CDC">
        <w:t xml:space="preserve"> model for predicting the </w:t>
      </w:r>
      <w:ins w:id="73" w:author="Author" w:date="2022-07-19T11:54:00Z">
        <w:r w:rsidR="00C81CDC" w:rsidRPr="00C81CDC">
          <w:t>International Classification of Disease (</w:t>
        </w:r>
      </w:ins>
      <w:r w:rsidR="00C81CDC" w:rsidRPr="00C81CDC">
        <w:t>ICD</w:t>
      </w:r>
      <w:del w:id="74" w:author="Author" w:date="2022-07-19T11:54:00Z">
        <w:r w:rsidR="00C81CDC" w:rsidRPr="00C81CDC" w:rsidDel="00020027">
          <w:delText xml:space="preserve"> (</w:delText>
        </w:r>
        <w:r w:rsidR="00C81CDC" w:rsidRPr="00C81CDC" w:rsidDel="00DB4B52">
          <w:delText>International Classification of Disease</w:delText>
        </w:r>
      </w:del>
      <w:r w:rsidR="00C81CDC" w:rsidRPr="00C81CDC">
        <w:t xml:space="preserve">)-9 code </w:t>
      </w:r>
      <w:del w:id="75" w:author="Author" w:date="2022-07-19T11:54:00Z">
        <w:r w:rsidR="00C81CDC" w:rsidRPr="00C81CDC" w:rsidDel="002E629C">
          <w:delText xml:space="preserve">through </w:delText>
        </w:r>
      </w:del>
      <w:ins w:id="76" w:author="Author" w:date="2022-07-19T11:54:00Z">
        <w:r w:rsidR="00C81CDC" w:rsidRPr="00C81CDC">
          <w:t>from</w:t>
        </w:r>
      </w:ins>
      <w:del w:id="77" w:author="Author" w:date="2022-07-19T11:54:00Z">
        <w:r w:rsidR="00C81CDC" w:rsidRPr="00C81CDC" w:rsidDel="002E629C">
          <w:delText>the</w:delText>
        </w:r>
      </w:del>
      <w:r w:rsidR="00C81CDC" w:rsidRPr="00C81CDC">
        <w:t xml:space="preserve"> operative report</w:t>
      </w:r>
      <w:ins w:id="78" w:author="Author" w:date="2022-07-19T11:54:00Z">
        <w:r w:rsidR="00C81CDC" w:rsidRPr="00C81CDC">
          <w:t>s</w:t>
        </w:r>
      </w:ins>
      <w:r w:rsidR="00C81CDC" w:rsidRPr="00C81CDC">
        <w:t xml:space="preserve"> and </w:t>
      </w:r>
      <w:del w:id="79" w:author="Author" w:date="2022-07-19T11:54:00Z">
        <w:r w:rsidR="00C81CDC" w:rsidRPr="00C81CDC" w:rsidDel="002E629C">
          <w:delText xml:space="preserve">diagnosis </w:delText>
        </w:r>
      </w:del>
      <w:ins w:id="80" w:author="Author" w:date="2022-07-19T11:54:00Z">
        <w:r w:rsidR="00C81CDC" w:rsidRPr="00C81CDC">
          <w:t xml:space="preserve">diagnoses </w:t>
        </w:r>
      </w:ins>
      <w:r w:rsidR="00C81CDC" w:rsidRPr="00C81CDC">
        <w:t xml:space="preserve">recorded in free-text </w:t>
      </w:r>
      <w:del w:id="81" w:author="Author" w:date="2022-07-19T11:54:00Z">
        <w:r w:rsidR="00C81CDC" w:rsidRPr="00C81CDC" w:rsidDel="00EA797A">
          <w:delText xml:space="preserve">for </w:delText>
        </w:r>
      </w:del>
      <w:ins w:id="82" w:author="Author" w:date="2022-07-19T11:54:00Z">
        <w:r w:rsidR="00C81CDC" w:rsidRPr="00C81CDC">
          <w:t>to aut</w:t>
        </w:r>
      </w:ins>
      <w:ins w:id="83" w:author="Author" w:date="2022-07-19T11:55:00Z">
        <w:r w:rsidR="00C81CDC" w:rsidRPr="00C81CDC">
          <w:t>omatically</w:t>
        </w:r>
      </w:ins>
      <w:ins w:id="84" w:author="Author" w:date="2022-07-19T11:54:00Z">
        <w:r w:rsidR="00C81CDC" w:rsidRPr="00C81CDC">
          <w:t xml:space="preserve"> </w:t>
        </w:r>
      </w:ins>
      <w:r w:rsidR="00C81CDC" w:rsidRPr="00C81CDC">
        <w:t>standardiz</w:t>
      </w:r>
      <w:ins w:id="85" w:author="Author" w:date="2022-07-19T11:55:00Z">
        <w:r w:rsidR="00C81CDC" w:rsidRPr="00C81CDC">
          <w:t>e</w:t>
        </w:r>
      </w:ins>
      <w:del w:id="86" w:author="Author" w:date="2022-07-19T11:55:00Z">
        <w:r w:rsidR="00C81CDC" w:rsidRPr="00C81CDC" w:rsidDel="00D76186">
          <w:delText>ing</w:delText>
        </w:r>
      </w:del>
      <w:r w:rsidR="00C81CDC" w:rsidRPr="00C81CDC">
        <w:t xml:space="preserve"> the operative report</w:t>
      </w:r>
      <w:del w:id="87" w:author="Author" w:date="2022-07-19T11:55:00Z">
        <w:r w:rsidR="00C81CDC" w:rsidRPr="00C81CDC" w:rsidDel="001849A5">
          <w:delText xml:space="preserve"> automatically</w:delText>
        </w:r>
      </w:del>
      <w:r w:rsidR="00C81CDC" w:rsidRPr="00C81CDC">
        <w:t>.</w:t>
      </w:r>
    </w:p>
    <w:p w14:paraId="03529D06" w14:textId="7258BD6B" w:rsidR="00657882" w:rsidRDefault="00E24988">
      <w:pPr>
        <w:rPr>
          <w:b/>
        </w:rPr>
      </w:pPr>
      <w:ins w:id="88" w:author="Author" w:date="2022-07-20T18:43:00Z">
        <w:r>
          <w:rPr>
            <w:b/>
          </w:rPr>
          <w:t>Methods:</w:t>
        </w:r>
        <w:r w:rsidRPr="00B927FD">
          <w:rPr>
            <w:bCs/>
            <w:szCs w:val="20"/>
          </w:rPr>
          <w:t xml:space="preserve"> </w:t>
        </w:r>
      </w:ins>
      <w:r w:rsidR="00B927FD" w:rsidRPr="00B927FD">
        <w:t>We compare</w:t>
      </w:r>
      <w:ins w:id="89" w:author="Author" w:date="2022-07-19T18:33:00Z">
        <w:r w:rsidR="00B927FD" w:rsidRPr="00B927FD">
          <w:t>d</w:t>
        </w:r>
      </w:ins>
      <w:r w:rsidR="00B927FD" w:rsidRPr="00B927FD">
        <w:t xml:space="preserve"> the pre-trained </w:t>
      </w:r>
      <w:del w:id="90" w:author="Author" w:date="2022-07-19T17:59:00Z">
        <w:r w:rsidR="00B927FD" w:rsidRPr="00B927FD" w:rsidDel="00537DDF">
          <w:delText xml:space="preserve">models of </w:delText>
        </w:r>
      </w:del>
      <w:r w:rsidR="00B927FD" w:rsidRPr="00B927FD">
        <w:t xml:space="preserve">BERT and Character BERT </w:t>
      </w:r>
      <w:ins w:id="91" w:author="Author" w:date="2022-07-19T17:59:00Z">
        <w:r w:rsidR="00B927FD" w:rsidRPr="00B927FD">
          <w:t xml:space="preserve">models </w:t>
        </w:r>
      </w:ins>
      <w:r w:rsidR="00B927FD" w:rsidRPr="00B927FD">
        <w:t>and create</w:t>
      </w:r>
      <w:ins w:id="92" w:author="Author" w:date="2022-07-19T11:55:00Z">
        <w:r w:rsidR="00B927FD" w:rsidRPr="00B927FD">
          <w:t>d</w:t>
        </w:r>
      </w:ins>
      <w:r w:rsidR="00B927FD" w:rsidRPr="00B927FD">
        <w:t xml:space="preserve"> a new model by concatenating the combinations of each model.</w:t>
      </w:r>
    </w:p>
    <w:p w14:paraId="4F6388F0" w14:textId="3ADA6D20" w:rsidR="00372BE0" w:rsidRPr="00AC3B88" w:rsidRDefault="00E24988" w:rsidP="00372BE0">
      <w:pPr>
        <w:rPr>
          <w:b/>
          <w:szCs w:val="20"/>
        </w:rPr>
      </w:pPr>
      <w:ins w:id="93" w:author="Author" w:date="2022-07-20T18:44:00Z">
        <w:r>
          <w:rPr>
            <w:b/>
          </w:rPr>
          <w:t>Results:</w:t>
        </w:r>
        <w:r>
          <w:t xml:space="preserve"> </w:t>
        </w:r>
      </w:ins>
      <w:ins w:id="94" w:author="Author" w:date="2022-07-19T17:59:00Z">
        <w:r w:rsidR="00372BE0" w:rsidRPr="00372BE0">
          <w:t xml:space="preserve">Our </w:t>
        </w:r>
      </w:ins>
      <w:r w:rsidR="00372BE0" w:rsidRPr="00372BE0">
        <w:t xml:space="preserve">proposed ConBERT </w:t>
      </w:r>
      <w:del w:id="95" w:author="Author" w:date="2022-07-19T11:55:00Z">
        <w:r w:rsidR="00372BE0" w:rsidRPr="00372BE0" w:rsidDel="00A669A1">
          <w:delText xml:space="preserve">shows </w:delText>
        </w:r>
      </w:del>
      <w:ins w:id="96" w:author="Author" w:date="2022-07-19T11:55:00Z">
        <w:r w:rsidR="00372BE0" w:rsidRPr="00372BE0">
          <w:t xml:space="preserve">showed </w:t>
        </w:r>
      </w:ins>
      <w:r w:rsidR="00372BE0" w:rsidRPr="00372BE0">
        <w:t xml:space="preserve">a micro F1 score of 0.7610, </w:t>
      </w:r>
      <w:ins w:id="97" w:author="Author" w:date="2022-07-19T11:55:00Z">
        <w:r w:rsidR="00372BE0" w:rsidRPr="00372BE0">
          <w:t xml:space="preserve">a </w:t>
        </w:r>
      </w:ins>
      <w:r w:rsidR="00372BE0" w:rsidRPr="00372BE0">
        <w:t xml:space="preserve">precision of 0.8164, and </w:t>
      </w:r>
      <w:ins w:id="98" w:author="Author" w:date="2022-07-19T11:55:00Z">
        <w:r w:rsidR="00372BE0" w:rsidRPr="00372BE0">
          <w:t xml:space="preserve">a </w:t>
        </w:r>
      </w:ins>
      <w:r w:rsidR="00372BE0" w:rsidRPr="00372BE0">
        <w:t xml:space="preserve">recall of 0.7125. </w:t>
      </w:r>
      <w:del w:id="99" w:author="Author" w:date="2022-07-19T11:55:00Z">
        <w:r w:rsidR="00372BE0" w:rsidRPr="00372BE0" w:rsidDel="00465C08">
          <w:delText>In addition, w</w:delText>
        </w:r>
      </w:del>
      <w:ins w:id="100" w:author="Author" w:date="2022-07-19T11:55:00Z">
        <w:r w:rsidR="00372BE0" w:rsidRPr="00372BE0">
          <w:t>W</w:t>
        </w:r>
      </w:ins>
      <w:r w:rsidR="00372BE0" w:rsidRPr="00372BE0">
        <w:t xml:space="preserve">e </w:t>
      </w:r>
      <w:ins w:id="101" w:author="Author" w:date="2022-07-19T11:55:00Z">
        <w:r w:rsidR="00372BE0" w:rsidRPr="00372BE0">
          <w:t xml:space="preserve">also </w:t>
        </w:r>
      </w:ins>
      <w:r w:rsidR="00372BE0" w:rsidRPr="00372BE0">
        <w:t>develop</w:t>
      </w:r>
      <w:ins w:id="102" w:author="Author" w:date="2022-07-19T11:55:00Z">
        <w:r w:rsidR="00372BE0" w:rsidRPr="00372BE0">
          <w:t>ed</w:t>
        </w:r>
      </w:ins>
      <w:r w:rsidR="00372BE0" w:rsidRPr="00372BE0">
        <w:t xml:space="preserve"> a </w:t>
      </w:r>
      <w:ins w:id="103" w:author="Author" w:date="2022-07-19T11:56:00Z">
        <w:r w:rsidR="00372BE0" w:rsidRPr="00372BE0">
          <w:t xml:space="preserve">publicly accessible </w:t>
        </w:r>
      </w:ins>
      <w:r w:rsidR="00372BE0" w:rsidRPr="00372BE0">
        <w:t xml:space="preserve">web-based application to demonstrate the performance </w:t>
      </w:r>
      <w:ins w:id="104" w:author="Author" w:date="2022-07-19T11:56:00Z">
        <w:r w:rsidR="00372BE0" w:rsidRPr="00372BE0">
          <w:t xml:space="preserve">and provide the functions </w:t>
        </w:r>
      </w:ins>
      <w:r w:rsidR="00372BE0" w:rsidRPr="00372BE0">
        <w:t xml:space="preserve">of </w:t>
      </w:r>
      <w:r w:rsidR="00372BE0" w:rsidRPr="00372BE0">
        <w:rPr>
          <w:rFonts w:hint="eastAsia"/>
        </w:rPr>
        <w:t>o</w:t>
      </w:r>
      <w:r w:rsidR="00372BE0" w:rsidRPr="00372BE0">
        <w:t>ur model</w:t>
      </w:r>
      <w:del w:id="105" w:author="Author" w:date="2022-07-19T11:56:00Z">
        <w:r w:rsidR="00372BE0" w:rsidRPr="00372BE0" w:rsidDel="007B24DC">
          <w:delText xml:space="preserve"> and provide functions of our application publicly</w:delText>
        </w:r>
      </w:del>
      <w:r w:rsidR="00372BE0" w:rsidRPr="00372BE0">
        <w:t>.</w:t>
      </w:r>
    </w:p>
    <w:p w14:paraId="0D3CD730" w14:textId="77777777" w:rsidR="00E24988" w:rsidRPr="00722248" w:rsidRDefault="00E24988" w:rsidP="00E24988">
      <w:pPr>
        <w:rPr>
          <w:ins w:id="106" w:author="Author" w:date="2022-07-20T18:44:00Z"/>
          <w:b/>
        </w:rPr>
      </w:pPr>
      <w:bookmarkStart w:id="107" w:name="Trial"/>
      <w:bookmarkEnd w:id="107"/>
      <w:commentRangeStart w:id="108"/>
      <w:ins w:id="109" w:author="Author" w:date="2022-07-20T18:44:00Z">
        <w:r>
          <w:rPr>
            <w:b/>
          </w:rPr>
          <w:t>Conclusions:</w:t>
        </w:r>
        <w:commentRangeEnd w:id="108"/>
        <w:r>
          <w:rPr>
            <w:rStyle w:val="CommentReference"/>
          </w:rPr>
          <w:commentReference w:id="108"/>
        </w:r>
      </w:ins>
    </w:p>
    <w:p w14:paraId="110216BF" w14:textId="77777777" w:rsidR="00660442" w:rsidRDefault="00660442">
      <w:pPr>
        <w:rPr>
          <w:b/>
        </w:rPr>
      </w:pPr>
    </w:p>
    <w:p w14:paraId="2277C9D5" w14:textId="3737B4D0" w:rsidR="003A733F" w:rsidRPr="00037FF2" w:rsidRDefault="003A733F">
      <w:bookmarkStart w:id="110" w:name="Keywords"/>
      <w:bookmarkEnd w:id="110"/>
      <w:commentRangeStart w:id="111"/>
      <w:r w:rsidRPr="00660442">
        <w:rPr>
          <w:b/>
        </w:rPr>
        <w:lastRenderedPageBreak/>
        <w:t>Keywords</w:t>
      </w:r>
      <w:commentRangeEnd w:id="111"/>
      <w:r w:rsidRPr="00660442">
        <w:rPr>
          <w:rStyle w:val="CommentReference"/>
          <w:b/>
          <w:bCs/>
        </w:rPr>
        <w:commentReference w:id="111"/>
      </w:r>
      <w:r w:rsidR="00660442">
        <w:rPr>
          <w:b/>
        </w:rPr>
        <w:t>:</w:t>
      </w:r>
      <w:r w:rsidR="006B7E71">
        <w:rPr>
          <w:b/>
        </w:rPr>
        <w:t xml:space="preserve"> </w:t>
      </w:r>
      <w:ins w:id="112" w:author="Author" w:date="2022-07-19T11:57:00Z">
        <w:r w:rsidR="00347375">
          <w:rPr>
            <w:szCs w:val="20"/>
          </w:rPr>
          <w:t>Operative Report</w:t>
        </w:r>
        <w:r w:rsidR="00347375" w:rsidRPr="00AC3B88">
          <w:rPr>
            <w:szCs w:val="20"/>
          </w:rPr>
          <w:t xml:space="preserve"> </w:t>
        </w:r>
      </w:ins>
      <w:r w:rsidR="00347375" w:rsidRPr="00AC3B88">
        <w:rPr>
          <w:szCs w:val="20"/>
        </w:rPr>
        <w:t>Standardization</w:t>
      </w:r>
      <w:del w:id="113" w:author="Author" w:date="2022-07-19T11:57:00Z">
        <w:r w:rsidR="00347375" w:rsidRPr="00AC3B88" w:rsidDel="006567FD">
          <w:rPr>
            <w:szCs w:val="20"/>
          </w:rPr>
          <w:delText xml:space="preserve"> of </w:delText>
        </w:r>
        <w:r w:rsidR="00347375" w:rsidDel="006567FD">
          <w:rPr>
            <w:szCs w:val="20"/>
          </w:rPr>
          <w:delText>operative report</w:delText>
        </w:r>
      </w:del>
      <w:del w:id="114" w:author="Author" w:date="2022-07-19T18:36:00Z">
        <w:r w:rsidR="00347375" w:rsidRPr="00AC3B88" w:rsidDel="00B14F79">
          <w:rPr>
            <w:szCs w:val="20"/>
          </w:rPr>
          <w:delText>,</w:delText>
        </w:r>
      </w:del>
      <w:ins w:id="115" w:author="Author" w:date="2022-07-19T18:36:00Z">
        <w:r w:rsidR="00347375">
          <w:rPr>
            <w:szCs w:val="20"/>
          </w:rPr>
          <w:t>;</w:t>
        </w:r>
      </w:ins>
      <w:r w:rsidR="00347375" w:rsidRPr="00AC3B88">
        <w:rPr>
          <w:szCs w:val="20"/>
        </w:rPr>
        <w:t xml:space="preserve"> Medical Code Prediction</w:t>
      </w:r>
      <w:del w:id="116" w:author="Author" w:date="2022-07-19T18:36:00Z">
        <w:r w:rsidR="00347375" w:rsidRPr="00AC3B88" w:rsidDel="00B14F79">
          <w:rPr>
            <w:szCs w:val="20"/>
          </w:rPr>
          <w:delText xml:space="preserve">, </w:delText>
        </w:r>
      </w:del>
      <w:ins w:id="117" w:author="Author" w:date="2022-07-19T18:36:00Z">
        <w:r w:rsidR="00347375">
          <w:rPr>
            <w:szCs w:val="20"/>
          </w:rPr>
          <w:t>;</w:t>
        </w:r>
        <w:r w:rsidR="00347375" w:rsidRPr="00AC3B88">
          <w:rPr>
            <w:szCs w:val="20"/>
          </w:rPr>
          <w:t xml:space="preserve"> </w:t>
        </w:r>
      </w:ins>
      <w:r w:rsidR="00347375" w:rsidRPr="00AC3B88">
        <w:rPr>
          <w:szCs w:val="20"/>
        </w:rPr>
        <w:t>ConBERT</w:t>
      </w:r>
      <w:ins w:id="118" w:author="Author" w:date="2022-07-19T18:36:00Z">
        <w:r w:rsidR="00347375">
          <w:rPr>
            <w:szCs w:val="20"/>
          </w:rPr>
          <w:t>;</w:t>
        </w:r>
      </w:ins>
      <w:del w:id="119" w:author="Author" w:date="2022-07-19T18:36:00Z">
        <w:r w:rsidR="00347375" w:rsidRPr="00AC3B88" w:rsidDel="00B14F79">
          <w:rPr>
            <w:szCs w:val="20"/>
          </w:rPr>
          <w:delText>,</w:delText>
        </w:r>
      </w:del>
      <w:r w:rsidR="00347375" w:rsidRPr="00AC3B88">
        <w:rPr>
          <w:szCs w:val="20"/>
        </w:rPr>
        <w:t xml:space="preserve"> ICD-9 </w:t>
      </w:r>
      <w:ins w:id="120" w:author="Author" w:date="2022-07-19T11:57:00Z">
        <w:r w:rsidR="00347375">
          <w:rPr>
            <w:szCs w:val="20"/>
          </w:rPr>
          <w:t>C</w:t>
        </w:r>
      </w:ins>
      <w:del w:id="121" w:author="Author" w:date="2022-07-19T11:57:00Z">
        <w:r w:rsidR="00347375" w:rsidRPr="00AC3B88" w:rsidDel="009C7BB3">
          <w:rPr>
            <w:szCs w:val="20"/>
          </w:rPr>
          <w:delText>c</w:delText>
        </w:r>
      </w:del>
      <w:r w:rsidR="00347375" w:rsidRPr="00AC3B88">
        <w:rPr>
          <w:szCs w:val="20"/>
        </w:rPr>
        <w:t>ode</w:t>
      </w:r>
    </w:p>
    <w:p w14:paraId="6C60A24D" w14:textId="77777777" w:rsidR="003A733F" w:rsidDel="00E24988" w:rsidRDefault="003A733F" w:rsidP="00347375">
      <w:pPr>
        <w:pStyle w:val="Title"/>
        <w:rPr>
          <w:del w:id="122" w:author="Author" w:date="2022-07-20T18:45:00Z"/>
        </w:rPr>
      </w:pPr>
    </w:p>
    <w:p w14:paraId="711C5C96" w14:textId="0C88C613" w:rsidR="00E06F7F" w:rsidRPr="00E06F7F" w:rsidRDefault="00515897" w:rsidP="008E36E2">
      <w:pPr>
        <w:pStyle w:val="Heading2"/>
      </w:pPr>
      <w:bookmarkStart w:id="123" w:name="Introduction"/>
      <w:bookmarkStart w:id="124" w:name="_Introduction_1"/>
      <w:bookmarkEnd w:id="123"/>
      <w:bookmarkEnd w:id="124"/>
      <w:commentRangeStart w:id="125"/>
      <w:r>
        <w:t>Introduction</w:t>
      </w:r>
      <w:commentRangeEnd w:id="125"/>
      <w:r w:rsidR="00E06F7F">
        <w:rPr>
          <w:rStyle w:val="CommentReference"/>
          <w:rFonts w:asciiTheme="minorHAnsi" w:eastAsiaTheme="minorEastAsia" w:hAnsiTheme="minorHAnsi" w:cstheme="minorBidi"/>
          <w:b w:val="0"/>
          <w:bCs w:val="0"/>
          <w:color w:val="auto"/>
        </w:rPr>
        <w:commentReference w:id="125"/>
      </w:r>
    </w:p>
    <w:p w14:paraId="2B497C63" w14:textId="77777777" w:rsidR="00867851" w:rsidRPr="00AC3B88" w:rsidRDefault="00867851" w:rsidP="00867851">
      <w:r w:rsidRPr="00867851">
        <w:t xml:space="preserve">Remarkable and steady development in medical research and tools had led to </w:t>
      </w:r>
      <w:ins w:id="126" w:author="Author" w:date="2022-07-19T14:35:00Z">
        <w:r w:rsidRPr="00867851">
          <w:t xml:space="preserve">the </w:t>
        </w:r>
      </w:ins>
      <w:r w:rsidRPr="00867851">
        <w:t>continuous improvement of surgical treatments</w:t>
      </w:r>
      <w:ins w:id="127" w:author="Author" w:date="2022-07-19T14:35:00Z">
        <w:r w:rsidRPr="00867851">
          <w:t xml:space="preserve"> such that</w:t>
        </w:r>
      </w:ins>
      <w:del w:id="128" w:author="Author" w:date="2022-07-19T14:35:00Z">
        <w:r w:rsidRPr="00867851" w:rsidDel="0008202F">
          <w:delText>;</w:delText>
        </w:r>
      </w:del>
      <w:r w:rsidRPr="00867851">
        <w:t xml:space="preserve"> </w:t>
      </w:r>
      <w:del w:id="129" w:author="Author" w:date="2022-07-19T14:35:00Z">
        <w:r w:rsidRPr="00867851" w:rsidDel="0008202F">
          <w:delText xml:space="preserve">today, </w:delText>
        </w:r>
      </w:del>
      <w:r w:rsidRPr="00867851">
        <w:t xml:space="preserve">different kinds of surgery are </w:t>
      </w:r>
      <w:ins w:id="130" w:author="Author" w:date="2022-07-19T14:36:00Z">
        <w:r w:rsidRPr="00867851">
          <w:t xml:space="preserve">now </w:t>
        </w:r>
      </w:ins>
      <w:r w:rsidRPr="00867851">
        <w:t xml:space="preserve">performed in various fields. In general surgery, for example, </w:t>
      </w:r>
      <w:r w:rsidRPr="00867851">
        <w:rPr>
          <w:rFonts w:hint="eastAsia"/>
        </w:rPr>
        <w:t>a</w:t>
      </w:r>
      <w:r w:rsidRPr="00867851">
        <w:t>n identical procedure can be performed</w:t>
      </w:r>
      <w:r w:rsidRPr="00AC3B88">
        <w:t xml:space="preserve"> </w:t>
      </w:r>
      <w:del w:id="131" w:author="Author" w:date="2022-07-19T14:36:00Z">
        <w:r w:rsidRPr="00AC3B88" w:rsidDel="001420FD">
          <w:delText xml:space="preserve">either by </w:delText>
        </w:r>
      </w:del>
      <w:r w:rsidRPr="00AC3B88">
        <w:t xml:space="preserve">using </w:t>
      </w:r>
      <w:r>
        <w:t xml:space="preserve">an </w:t>
      </w:r>
      <w:r w:rsidRPr="00AC3B88">
        <w:t>open approach or minimally invasive tools</w:t>
      </w:r>
      <w:del w:id="132" w:author="Author" w:date="2022-07-19T14:36:00Z">
        <w:r w:rsidRPr="00AC3B88" w:rsidDel="009C2EE7">
          <w:delText>,</w:delText>
        </w:r>
      </w:del>
      <w:r w:rsidRPr="00AC3B88">
        <w:t xml:space="preserve"> such as laparoscopy and </w:t>
      </w:r>
      <w:r w:rsidRPr="00867851">
        <w:t xml:space="preserve">robotic systems </w:t>
      </w:r>
      <w:commentRangeStart w:id="133"/>
      <w:r w:rsidRPr="00867851">
        <w:t xml:space="preserve">[1]. </w:t>
      </w:r>
      <w:commentRangeEnd w:id="133"/>
      <w:r w:rsidR="007247FA">
        <w:rPr>
          <w:rStyle w:val="CommentReference"/>
        </w:rPr>
        <w:commentReference w:id="133"/>
      </w:r>
      <w:r w:rsidRPr="00867851">
        <w:t xml:space="preserve">Additionally, different types of operative reports for rectal cancer, including low </w:t>
      </w:r>
      <w:del w:id="134" w:author="Author" w:date="2022-07-19T14:36:00Z">
        <w:r w:rsidRPr="00867851" w:rsidDel="00550F41">
          <w:delText xml:space="preserve">anterior resection </w:delText>
        </w:r>
      </w:del>
      <w:r w:rsidRPr="00867851">
        <w:t>or ultra-low anterior resection</w:t>
      </w:r>
      <w:ins w:id="135" w:author="Author" w:date="2022-07-19T14:36:00Z">
        <w:r w:rsidRPr="00867851">
          <w:t>s</w:t>
        </w:r>
      </w:ins>
      <w:r w:rsidRPr="00867851">
        <w:t xml:space="preserve">, can be </w:t>
      </w:r>
      <w:del w:id="136" w:author="Author" w:date="2022-07-19T14:36:00Z">
        <w:r w:rsidRPr="00867851" w:rsidDel="00D23117">
          <w:delText xml:space="preserve">performed </w:delText>
        </w:r>
      </w:del>
      <w:ins w:id="137" w:author="Author" w:date="2022-07-19T14:36:00Z">
        <w:r w:rsidRPr="00867851">
          <w:t xml:space="preserve">produced </w:t>
        </w:r>
      </w:ins>
      <w:r w:rsidRPr="00867851">
        <w:t xml:space="preserve">for </w:t>
      </w:r>
      <w:del w:id="138" w:author="Author" w:date="2022-07-19T14:36:00Z">
        <w:r w:rsidRPr="00867851" w:rsidDel="00A01568">
          <w:delText xml:space="preserve">different </w:delText>
        </w:r>
      </w:del>
      <w:r w:rsidRPr="00867851">
        <w:t xml:space="preserve">individuals according to the distance from the anus to rectal cancer [2]. </w:t>
      </w:r>
      <w:del w:id="139" w:author="Author" w:date="2022-07-19T14:37:00Z">
        <w:r w:rsidRPr="00867851" w:rsidDel="00EA12F3">
          <w:delText xml:space="preserve">Exact </w:delText>
        </w:r>
      </w:del>
      <w:ins w:id="140" w:author="Author" w:date="2022-07-19T14:37:00Z">
        <w:r w:rsidRPr="00867851">
          <w:t xml:space="preserve">The exact </w:t>
        </w:r>
      </w:ins>
      <w:r w:rsidRPr="00867851">
        <w:t>documentation of operation</w:t>
      </w:r>
      <w:r w:rsidRPr="00AC3B88">
        <w:t xml:space="preserve"> record</w:t>
      </w:r>
      <w:r>
        <w:t>s</w:t>
      </w:r>
      <w:r w:rsidRPr="00AC3B88">
        <w:t xml:space="preserve">, therefore, </w:t>
      </w:r>
      <w:r>
        <w:t>is</w:t>
      </w:r>
      <w:r w:rsidRPr="00AC3B88">
        <w:t xml:space="preserve"> essential to provide appropriate information.</w:t>
      </w:r>
    </w:p>
    <w:p w14:paraId="3D359A89" w14:textId="53D1D188" w:rsidR="00867851" w:rsidRPr="00AC3B88" w:rsidRDefault="00867851" w:rsidP="00867851">
      <w:r>
        <w:t>The operative report</w:t>
      </w:r>
      <w:r w:rsidRPr="00AC3B88">
        <w:t>, which denotes a representative procedure such as “appendectomy” or “cholecystectomy</w:t>
      </w:r>
      <w:r>
        <w:t>,</w:t>
      </w:r>
      <w:r w:rsidRPr="00AC3B88">
        <w:t>” is an important component of the surgical record</w:t>
      </w:r>
      <w:r>
        <w:t xml:space="preserve"> as it </w:t>
      </w:r>
      <w:r w:rsidRPr="00AC3B88">
        <w:t xml:space="preserve">contains key </w:t>
      </w:r>
      <w:r>
        <w:t xml:space="preserve">surgical </w:t>
      </w:r>
      <w:r w:rsidRPr="00AC3B88">
        <w:t xml:space="preserve">information. </w:t>
      </w:r>
      <w:r w:rsidRPr="005E137B">
        <w:t xml:space="preserve">The operative report is dictated </w:t>
      </w:r>
      <w:del w:id="141" w:author="Author" w:date="2022-07-19T14:38:00Z">
        <w:r w:rsidRPr="005E137B" w:rsidDel="009C07E6">
          <w:delText xml:space="preserve">right </w:delText>
        </w:r>
      </w:del>
      <w:ins w:id="142" w:author="Author" w:date="2022-07-19T14:38:00Z">
        <w:r>
          <w:t>immediately</w:t>
        </w:r>
        <w:r w:rsidRPr="005E137B">
          <w:t xml:space="preserve"> </w:t>
        </w:r>
      </w:ins>
      <w:r w:rsidRPr="005E137B">
        <w:t>after a</w:t>
      </w:r>
      <w:r>
        <w:t>n</w:t>
      </w:r>
      <w:r w:rsidRPr="005E137B">
        <w:t xml:space="preserve"> </w:t>
      </w:r>
      <w:r>
        <w:t xml:space="preserve">operation </w:t>
      </w:r>
      <w:r w:rsidRPr="005E137B">
        <w:t xml:space="preserve">and </w:t>
      </w:r>
      <w:r>
        <w:t>included</w:t>
      </w:r>
      <w:r w:rsidRPr="005E137B">
        <w:t xml:space="preserve"> in the patient's </w:t>
      </w:r>
      <w:r>
        <w:t xml:space="preserve">electronic health </w:t>
      </w:r>
      <w:r w:rsidRPr="00867851">
        <w:t xml:space="preserve">record. </w:t>
      </w:r>
      <w:del w:id="143" w:author="Author" w:date="2022-07-19T14:38:00Z">
        <w:r w:rsidRPr="00867851" w:rsidDel="007C7302">
          <w:delText xml:space="preserve">It </w:delText>
        </w:r>
      </w:del>
      <w:ins w:id="144" w:author="Author" w:date="2022-07-19T14:38:00Z">
        <w:r w:rsidRPr="00867851">
          <w:t xml:space="preserve">This report </w:t>
        </w:r>
      </w:ins>
      <w:r w:rsidRPr="00867851">
        <w:t xml:space="preserve">contains important information such as the type of surgery and method of approach. </w:t>
      </w:r>
      <w:del w:id="145" w:author="Author" w:date="2022-07-19T14:38:00Z">
        <w:r w:rsidRPr="00867851" w:rsidDel="00945F2F">
          <w:delText xml:space="preserve">Primarily, </w:delText>
        </w:r>
        <w:r w:rsidRPr="00867851" w:rsidDel="000F059F">
          <w:delText>o</w:delText>
        </w:r>
      </w:del>
      <w:ins w:id="146" w:author="Author" w:date="2022-07-19T14:38:00Z">
        <w:r w:rsidRPr="00867851">
          <w:t>O</w:t>
        </w:r>
      </w:ins>
      <w:r w:rsidRPr="00867851">
        <w:t>perati</w:t>
      </w:r>
      <w:ins w:id="147" w:author="Author" w:date="2022-07-20T19:17:00Z">
        <w:r w:rsidR="0060137F">
          <w:t>ve</w:t>
        </w:r>
      </w:ins>
      <w:del w:id="148" w:author="Author" w:date="2022-07-20T19:17:00Z">
        <w:r w:rsidRPr="00867851" w:rsidDel="0060137F">
          <w:delText>on</w:delText>
        </w:r>
      </w:del>
      <w:r w:rsidRPr="00867851">
        <w:t xml:space="preserve"> records are </w:t>
      </w:r>
      <w:ins w:id="149" w:author="Author" w:date="2022-07-19T14:38:00Z">
        <w:r w:rsidRPr="00867851">
          <w:t xml:space="preserve">primarily </w:t>
        </w:r>
      </w:ins>
      <w:r w:rsidRPr="00867851">
        <w:t>created by</w:t>
      </w:r>
      <w:r>
        <w:t xml:space="preserve"> </w:t>
      </w:r>
      <w:r w:rsidRPr="00AC3B88">
        <w:t>surgeons</w:t>
      </w:r>
      <w:r>
        <w:t xml:space="preserve">; however, </w:t>
      </w:r>
      <w:r w:rsidRPr="00AC3B88">
        <w:t xml:space="preserve">their documentation varies substantially. Surgeons generally record </w:t>
      </w:r>
      <w:r>
        <w:t xml:space="preserve">operative </w:t>
      </w:r>
      <w:r w:rsidRPr="00867851">
        <w:t xml:space="preserve">reports in free-text and use unofficial abbreviations (e.g., appendectomy, laparoscopic appendectomy, lap. appendectomy, lapa. appe, appendectomy, laparoscopic, etc.). </w:t>
      </w:r>
      <w:del w:id="150" w:author="Author" w:date="2022-07-19T14:39:00Z">
        <w:r w:rsidRPr="00867851" w:rsidDel="009D213B">
          <w:delText>Non</w:delText>
        </w:r>
      </w:del>
      <w:ins w:id="151" w:author="Author" w:date="2022-07-19T14:39:00Z">
        <w:r w:rsidRPr="00867851">
          <w:t>The use of non</w:t>
        </w:r>
      </w:ins>
      <w:r w:rsidRPr="00867851">
        <w:t xml:space="preserve">-standard terminology </w:t>
      </w:r>
      <w:del w:id="152" w:author="Author" w:date="2022-07-19T14:39:00Z">
        <w:r w:rsidRPr="00867851" w:rsidDel="002614ED">
          <w:delText xml:space="preserve">of </w:delText>
        </w:r>
      </w:del>
      <w:ins w:id="153" w:author="Author" w:date="2022-07-19T14:39:00Z">
        <w:r w:rsidRPr="00867851">
          <w:t xml:space="preserve">in </w:t>
        </w:r>
      </w:ins>
      <w:r w:rsidRPr="00867851">
        <w:t xml:space="preserve">operative reports may significantly affect the data quality and confuse physicians. Therefore, the standardization of operative reports is an important topic for analysis as it plays a critical role in clinical research and quality assurance in healthcare. The International Classification of Diseases (ICD) is a database of clinical terminologies managed by the World Health Organization (WHO) </w:t>
      </w:r>
      <w:del w:id="154" w:author="Author" w:date="2022-07-19T14:39:00Z">
        <w:r w:rsidRPr="00867851" w:rsidDel="00817DA6">
          <w:delText xml:space="preserve">and </w:delText>
        </w:r>
      </w:del>
      <w:ins w:id="155" w:author="Author" w:date="2022-07-19T14:39:00Z">
        <w:r w:rsidRPr="00867851">
          <w:t xml:space="preserve">that </w:t>
        </w:r>
      </w:ins>
      <w:r w:rsidRPr="00867851">
        <w:t xml:space="preserve">is widely accepted as a </w:t>
      </w:r>
      <w:ins w:id="156" w:author="Author" w:date="2022-07-19T14:39:00Z">
        <w:r w:rsidRPr="00867851">
          <w:t xml:space="preserve">guide for </w:t>
        </w:r>
      </w:ins>
      <w:r w:rsidRPr="00867851">
        <w:t xml:space="preserve">standardized medical terminology </w:t>
      </w:r>
      <w:del w:id="157" w:author="Author" w:date="2022-07-19T14:39:00Z">
        <w:r w:rsidRPr="00867851" w:rsidDel="004C34EA">
          <w:delText xml:space="preserve">guide </w:delText>
        </w:r>
      </w:del>
      <w:r w:rsidRPr="00867851">
        <w:t xml:space="preserve">[3]. </w:t>
      </w:r>
      <w:del w:id="158" w:author="Author" w:date="2022-07-19T14:39:00Z">
        <w:r w:rsidRPr="00867851" w:rsidDel="00D06137">
          <w:delText xml:space="preserve">Standardization </w:delText>
        </w:r>
      </w:del>
      <w:ins w:id="159" w:author="Author" w:date="2022-07-19T14:39:00Z">
        <w:r w:rsidRPr="00867851">
          <w:t xml:space="preserve">The standardization </w:t>
        </w:r>
      </w:ins>
      <w:r w:rsidRPr="00867851">
        <w:t xml:space="preserve">of operative reports implies matching unstructured data from operative reports written in </w:t>
      </w:r>
      <w:del w:id="160" w:author="Author" w:date="2022-07-19T14:39:00Z">
        <w:r w:rsidRPr="00867851" w:rsidDel="00014981">
          <w:delText>free-text</w:delText>
        </w:r>
      </w:del>
      <w:ins w:id="161" w:author="Author" w:date="2022-07-19T14:39:00Z">
        <w:r w:rsidRPr="00867851">
          <w:t>free text</w:t>
        </w:r>
      </w:ins>
      <w:r w:rsidRPr="00867851">
        <w:t xml:space="preserve"> </w:t>
      </w:r>
      <w:del w:id="162" w:author="Author" w:date="2022-07-19T14:39:00Z">
        <w:r w:rsidRPr="00867851" w:rsidDel="00663EE8">
          <w:delText xml:space="preserve">with </w:delText>
        </w:r>
      </w:del>
      <w:ins w:id="163" w:author="Author" w:date="2022-07-19T14:39:00Z">
        <w:r w:rsidRPr="00867851">
          <w:t xml:space="preserve">to </w:t>
        </w:r>
      </w:ins>
      <w:r w:rsidRPr="00867851">
        <w:t xml:space="preserve">structured data such as ICD codes. However, </w:t>
      </w:r>
      <w:ins w:id="164" w:author="Author" w:date="2022-07-19T14:39:00Z">
        <w:r w:rsidRPr="00867851">
          <w:t xml:space="preserve">such </w:t>
        </w:r>
      </w:ins>
      <w:r w:rsidRPr="00867851">
        <w:t xml:space="preserve">standardization </w:t>
      </w:r>
      <w:del w:id="165" w:author="Author" w:date="2022-07-19T14:39:00Z">
        <w:r w:rsidRPr="00867851" w:rsidDel="00A070AD">
          <w:delText xml:space="preserve">of operative reports </w:delText>
        </w:r>
      </w:del>
      <w:r w:rsidRPr="00867851">
        <w:t xml:space="preserve">requires a manual chart review, which is </w:t>
      </w:r>
      <w:del w:id="166" w:author="Author" w:date="2022-07-19T14:40:00Z">
        <w:r w:rsidRPr="00867851" w:rsidDel="00635B5A">
          <w:delText xml:space="preserve">a </w:delText>
        </w:r>
      </w:del>
      <w:r w:rsidRPr="00867851">
        <w:t>time- and</w:t>
      </w:r>
      <w:r>
        <w:t xml:space="preserve"> effort-consuming</w:t>
      </w:r>
      <w:del w:id="167" w:author="Author" w:date="2022-07-19T14:40:00Z">
        <w:r w:rsidDel="00635B5A">
          <w:delText xml:space="preserve"> process</w:delText>
        </w:r>
      </w:del>
      <w:r w:rsidRPr="00AC3B88">
        <w:t>.</w:t>
      </w:r>
    </w:p>
    <w:p w14:paraId="4C7658EE" w14:textId="77777777" w:rsidR="00867851" w:rsidRPr="00AC3B88" w:rsidRDefault="00867851" w:rsidP="00867851">
      <w:r w:rsidRPr="00AC3B88">
        <w:t xml:space="preserve">Recently, active research [4-8] </w:t>
      </w:r>
      <w:del w:id="168" w:author="Author" w:date="2022-07-19T14:40:00Z">
        <w:r w:rsidRPr="00AC3B88" w:rsidDel="001E0F08">
          <w:delText xml:space="preserve">is </w:delText>
        </w:r>
      </w:del>
      <w:ins w:id="169" w:author="Author" w:date="2022-07-19T14:40:00Z">
        <w:r>
          <w:t>has aimed</w:t>
        </w:r>
        <w:r w:rsidRPr="00AC3B88">
          <w:t xml:space="preserve"> </w:t>
        </w:r>
      </w:ins>
      <w:del w:id="170" w:author="Author" w:date="2022-07-19T14:40:00Z">
        <w:r w:rsidRPr="00AC3B88" w:rsidDel="00B521F7">
          <w:delText xml:space="preserve">being conducted </w:delText>
        </w:r>
      </w:del>
      <w:r w:rsidRPr="00AC3B88">
        <w:t xml:space="preserve">to automate ICD-9 codes. </w:t>
      </w:r>
      <w:r>
        <w:t xml:space="preserve">Most studies </w:t>
      </w:r>
      <w:r w:rsidRPr="00AC3B88">
        <w:t>us</w:t>
      </w:r>
      <w:r>
        <w:t xml:space="preserve">e </w:t>
      </w:r>
      <w:r w:rsidRPr="00AC3B88">
        <w:t>clinical notes and discharge summaries</w:t>
      </w:r>
      <w:r>
        <w:t>, which are</w:t>
      </w:r>
      <w:r w:rsidRPr="00AC3B88">
        <w:t xml:space="preserve"> information</w:t>
      </w:r>
      <w:r>
        <w:t>-heavy data sources</w:t>
      </w:r>
      <w:r w:rsidRPr="00AC3B88">
        <w:t xml:space="preserve">. </w:t>
      </w:r>
      <w:r>
        <w:t>T</w:t>
      </w:r>
      <w:r w:rsidRPr="00AC3B88">
        <w:t xml:space="preserve">o our knowledge, no study </w:t>
      </w:r>
      <w:r>
        <w:t xml:space="preserve">has yet attempted to </w:t>
      </w:r>
      <w:r>
        <w:rPr>
          <w:rFonts w:hAnsi="Malgun Gothic"/>
        </w:rPr>
        <w:t xml:space="preserve">standardize </w:t>
      </w:r>
      <w:r w:rsidRPr="00AC3B88">
        <w:t xml:space="preserve">ICD-9 codes using </w:t>
      </w:r>
      <w:r>
        <w:t>data sources</w:t>
      </w:r>
      <w:r w:rsidRPr="00AC3B88">
        <w:t xml:space="preserve"> </w:t>
      </w:r>
      <w:r>
        <w:t>that contain less</w:t>
      </w:r>
      <w:r w:rsidRPr="00AC3B88">
        <w:t xml:space="preserve"> information</w:t>
      </w:r>
      <w:r>
        <w:t>,</w:t>
      </w:r>
      <w:r>
        <w:rPr>
          <w:rFonts w:hAnsi="Malgun Gothic"/>
        </w:rPr>
        <w:t xml:space="preserve"> such as </w:t>
      </w:r>
      <w:r>
        <w:t>operative reports</w:t>
      </w:r>
      <w:r w:rsidRPr="00065EF4">
        <w:t xml:space="preserve"> </w:t>
      </w:r>
      <w:r w:rsidRPr="00AC3B88">
        <w:t>and diagnos</w:t>
      </w:r>
      <w:r>
        <w:t>e</w:t>
      </w:r>
      <w:r w:rsidRPr="00AC3B88">
        <w:t>s.</w:t>
      </w:r>
      <w:r>
        <w:t xml:space="preserve"> W</w:t>
      </w:r>
      <w:r w:rsidRPr="00AC3B88">
        <w:t xml:space="preserve">e propose a Bidirectional Encoder Representations from Transformers (BERT)-based model to predict the ICD-9 code using the </w:t>
      </w:r>
      <w:r>
        <w:t>operative report</w:t>
      </w:r>
      <w:r w:rsidRPr="00AC3B88">
        <w:t xml:space="preserve"> and diagnosis. BERT [9] has shown remarkable performance in various natural language processing fields. However, BERT trained on the general domain corpora </w:t>
      </w:r>
      <w:r>
        <w:t xml:space="preserve">has </w:t>
      </w:r>
      <w:r w:rsidRPr="00AC3B88">
        <w:t>show</w:t>
      </w:r>
      <w:r>
        <w:t>n a</w:t>
      </w:r>
      <w:r w:rsidRPr="00AC3B88">
        <w:t xml:space="preserve"> relatively low performance on medical data. Therefore, BERT</w:t>
      </w:r>
      <w:del w:id="171" w:author="Author" w:date="2022-07-19T14:41:00Z">
        <w:r w:rsidRPr="00AC3B88" w:rsidDel="002A532D">
          <w:delText>s</w:delText>
        </w:r>
      </w:del>
      <w:r w:rsidRPr="00AC3B88">
        <w:t xml:space="preserve"> trained </w:t>
      </w:r>
      <w:r>
        <w:t>in</w:t>
      </w:r>
      <w:r w:rsidRPr="00AC3B88">
        <w:t xml:space="preserve"> biomedical corpora are provided separately. </w:t>
      </w:r>
      <w:r w:rsidRPr="00AC3B88">
        <w:lastRenderedPageBreak/>
        <w:t>Addition</w:t>
      </w:r>
      <w:r>
        <w:t>ally</w:t>
      </w:r>
      <w:r w:rsidRPr="00AC3B88">
        <w:t xml:space="preserve">, </w:t>
      </w:r>
      <w:r>
        <w:t xml:space="preserve">given </w:t>
      </w:r>
      <w:r w:rsidRPr="00AC3B88">
        <w:t xml:space="preserve">the nature of clinical data, </w:t>
      </w:r>
      <w:del w:id="172" w:author="Author" w:date="2022-07-19T14:41:00Z">
        <w:r w:rsidRPr="00AC3B88" w:rsidDel="00EF3BA0">
          <w:delText xml:space="preserve">there are frequent </w:delText>
        </w:r>
      </w:del>
      <w:r w:rsidRPr="00AC3B88">
        <w:t>typo</w:t>
      </w:r>
      <w:r>
        <w:t>graphical error</w:t>
      </w:r>
      <w:r w:rsidRPr="00AC3B88">
        <w:t>s, new words</w:t>
      </w:r>
      <w:r>
        <w:t>,</w:t>
      </w:r>
      <w:r w:rsidRPr="00AC3B88">
        <w:t xml:space="preserve"> and abbreviations</w:t>
      </w:r>
      <w:ins w:id="173" w:author="Author" w:date="2022-07-19T14:41:00Z">
        <w:r>
          <w:t xml:space="preserve"> occur frequently; hence,</w:t>
        </w:r>
      </w:ins>
      <w:del w:id="174" w:author="Author" w:date="2022-07-19T14:41:00Z">
        <w:r w:rsidRPr="00AC3B88" w:rsidDel="00F301BF">
          <w:delText>,</w:delText>
        </w:r>
      </w:del>
      <w:r w:rsidRPr="00AC3B88">
        <w:t xml:space="preserve"> </w:t>
      </w:r>
      <w:del w:id="175" w:author="Author" w:date="2022-07-19T14:41:00Z">
        <w:r w:rsidDel="005006BE">
          <w:delText xml:space="preserve">and </w:delText>
        </w:r>
      </w:del>
      <w:r>
        <w:t xml:space="preserve">the </w:t>
      </w:r>
      <w:r w:rsidRPr="00AC3B88">
        <w:t>existing word-level BERT is not suitable. T</w:t>
      </w:r>
      <w:r>
        <w:t xml:space="preserve">herefore, </w:t>
      </w:r>
      <w:r w:rsidRPr="00AC3B88">
        <w:t xml:space="preserve">a </w:t>
      </w:r>
      <w:r>
        <w:t>C</w:t>
      </w:r>
      <w:r w:rsidRPr="00AC3B88">
        <w:t>haracter BERT</w:t>
      </w:r>
      <w:r>
        <w:t>,</w:t>
      </w:r>
      <w:r w:rsidRPr="00AC3B88">
        <w:t xml:space="preserve"> also known as character-level BERT</w:t>
      </w:r>
      <w:r>
        <w:t>,</w:t>
      </w:r>
      <w:r w:rsidRPr="00AC3B88">
        <w:t xml:space="preserve"> has been proposed [10]. </w:t>
      </w:r>
      <w:r>
        <w:t xml:space="preserve">Although </w:t>
      </w:r>
      <w:del w:id="176" w:author="Author" w:date="2022-07-19T14:41:00Z">
        <w:r w:rsidDel="00DF1D51">
          <w:delText xml:space="preserve">it </w:delText>
        </w:r>
      </w:del>
      <w:ins w:id="177" w:author="Author" w:date="2022-07-19T14:41:00Z">
        <w:r>
          <w:t xml:space="preserve">Character BERT </w:t>
        </w:r>
      </w:ins>
      <w:r w:rsidRPr="00AC3B88">
        <w:t>show</w:t>
      </w:r>
      <w:r>
        <w:t xml:space="preserve">ed </w:t>
      </w:r>
      <w:r w:rsidRPr="00AC3B88">
        <w:t xml:space="preserve">strength in </w:t>
      </w:r>
      <w:del w:id="178" w:author="Author" w:date="2022-07-19T14:42:00Z">
        <w:r w:rsidRPr="00AC3B88" w:rsidDel="00375F3F">
          <w:delText xml:space="preserve">a </w:delText>
        </w:r>
      </w:del>
      <w:r w:rsidRPr="00AC3B88">
        <w:t xml:space="preserve">small </w:t>
      </w:r>
      <w:r>
        <w:t>amount</w:t>
      </w:r>
      <w:ins w:id="179" w:author="Author" w:date="2022-07-19T14:42:00Z">
        <w:r>
          <w:t>s</w:t>
        </w:r>
      </w:ins>
      <w:r>
        <w:t xml:space="preserve"> </w:t>
      </w:r>
      <w:r w:rsidRPr="00AC3B88">
        <w:t xml:space="preserve">of data, </w:t>
      </w:r>
      <w:ins w:id="180" w:author="Author" w:date="2022-07-19T14:42:00Z">
        <w:r>
          <w:t>it showed weakness</w:t>
        </w:r>
        <w:r w:rsidRPr="00AC3B88">
          <w:t xml:space="preserve"> </w:t>
        </w:r>
      </w:ins>
      <w:r w:rsidRPr="00AC3B88">
        <w:t xml:space="preserve">in </w:t>
      </w:r>
      <w:del w:id="181" w:author="Author" w:date="2022-07-19T14:42:00Z">
        <w:r w:rsidRPr="00AC3B88" w:rsidDel="00045241">
          <w:delText xml:space="preserve">a </w:delText>
        </w:r>
      </w:del>
      <w:r w:rsidRPr="00AC3B88">
        <w:t>large amount</w:t>
      </w:r>
      <w:ins w:id="182" w:author="Author" w:date="2022-07-19T14:42:00Z">
        <w:r>
          <w:t>s</w:t>
        </w:r>
      </w:ins>
      <w:r w:rsidRPr="00AC3B88">
        <w:t xml:space="preserve"> of data</w:t>
      </w:r>
      <w:del w:id="183" w:author="Author" w:date="2022-07-19T14:42:00Z">
        <w:r w:rsidDel="005A2AF2">
          <w:delText xml:space="preserve"> it showed weakness</w:delText>
        </w:r>
      </w:del>
      <w:r w:rsidRPr="00AC3B88">
        <w:t xml:space="preserve">. </w:t>
      </w:r>
      <w:r>
        <w:t>W</w:t>
      </w:r>
      <w:r w:rsidRPr="00AC3B88">
        <w:t>e propose a concatenation model that utilizes both word-</w:t>
      </w:r>
      <w:del w:id="184" w:author="Author" w:date="2022-07-19T14:42:00Z">
        <w:r w:rsidRPr="00AC3B88" w:rsidDel="000D6E39">
          <w:delText>level BERT</w:delText>
        </w:r>
      </w:del>
      <w:r w:rsidRPr="00AC3B88">
        <w:t xml:space="preserve"> and character-level BERT for ICD-9 code automation. Th</w:t>
      </w:r>
      <w:ins w:id="185" w:author="Author" w:date="2022-07-19T14:42:00Z">
        <w:r>
          <w:t>is</w:t>
        </w:r>
      </w:ins>
      <w:del w:id="186" w:author="Author" w:date="2022-07-19T14:42:00Z">
        <w:r w:rsidRPr="00AC3B88" w:rsidDel="005256D3">
          <w:delText>e</w:delText>
        </w:r>
      </w:del>
      <w:r w:rsidRPr="00AC3B88">
        <w:t xml:space="preserve"> proposed model show</w:t>
      </w:r>
      <w:ins w:id="187" w:author="Author" w:date="2022-07-19T14:42:00Z">
        <w:r>
          <w:t>ed an</w:t>
        </w:r>
      </w:ins>
      <w:del w:id="188" w:author="Author" w:date="2022-07-19T14:42:00Z">
        <w:r w:rsidRPr="00AC3B88" w:rsidDel="009A7103">
          <w:delText>s</w:delText>
        </w:r>
      </w:del>
      <w:r w:rsidRPr="00AC3B88">
        <w:t xml:space="preserve"> </w:t>
      </w:r>
      <w:r>
        <w:rPr>
          <w:rFonts w:hAnsi="Malgun Gothic"/>
        </w:rPr>
        <w:t xml:space="preserve">F1 score </w:t>
      </w:r>
      <w:r>
        <w:t xml:space="preserve">of </w:t>
      </w:r>
      <w:r w:rsidRPr="00F96C85">
        <w:t xml:space="preserve">0.7610, </w:t>
      </w:r>
      <w:r>
        <w:t>p</w:t>
      </w:r>
      <w:r w:rsidRPr="00AC3B88">
        <w:t xml:space="preserve">recision </w:t>
      </w:r>
      <w:r>
        <w:t xml:space="preserve">of </w:t>
      </w:r>
      <w:r w:rsidRPr="00F96C85">
        <w:t xml:space="preserve">0.8164, </w:t>
      </w:r>
      <w:r w:rsidRPr="00AC3B88">
        <w:t xml:space="preserve">and </w:t>
      </w:r>
      <w:r>
        <w:t>r</w:t>
      </w:r>
      <w:r w:rsidRPr="00AC3B88">
        <w:t xml:space="preserve">ecall </w:t>
      </w:r>
      <w:r>
        <w:t xml:space="preserve">of </w:t>
      </w:r>
      <w:r w:rsidRPr="00F96C85">
        <w:t>0.7125</w:t>
      </w:r>
      <w:r>
        <w:t xml:space="preserve"> </w:t>
      </w:r>
      <w:del w:id="189" w:author="Author" w:date="2022-07-19T14:42:00Z">
        <w:r w:rsidRPr="00AC3B88" w:rsidDel="00377650">
          <w:delText xml:space="preserve">performance </w:delText>
        </w:r>
      </w:del>
      <w:r w:rsidRPr="00AC3B88">
        <w:t xml:space="preserve">for ICD-9 code automation. We </w:t>
      </w:r>
      <w:del w:id="190" w:author="Author" w:date="2022-07-19T14:42:00Z">
        <w:r w:rsidRPr="00AC3B88" w:rsidDel="00825326">
          <w:delText xml:space="preserve">publicly </w:delText>
        </w:r>
      </w:del>
      <w:r w:rsidRPr="00AC3B88">
        <w:t>provide</w:t>
      </w:r>
      <w:r>
        <w:rPr>
          <w:rFonts w:hAnsi="Malgun Gothic"/>
        </w:rPr>
        <w:t xml:space="preserve"> </w:t>
      </w:r>
      <w:del w:id="191" w:author="Author" w:date="2022-07-19T14:42:00Z">
        <w:r w:rsidDel="00A80121">
          <w:rPr>
            <w:rFonts w:hAnsi="Malgun Gothic"/>
          </w:rPr>
          <w:delText xml:space="preserve">the </w:delText>
        </w:r>
      </w:del>
      <w:ins w:id="192" w:author="Author" w:date="2022-07-19T14:42:00Z">
        <w:r>
          <w:rPr>
            <w:rFonts w:hAnsi="Malgun Gothic"/>
          </w:rPr>
          <w:t xml:space="preserve">this </w:t>
        </w:r>
      </w:ins>
      <w:r>
        <w:rPr>
          <w:rFonts w:hAnsi="Malgun Gothic"/>
        </w:rPr>
        <w:t xml:space="preserve">service as a </w:t>
      </w:r>
      <w:ins w:id="193" w:author="Author" w:date="2022-07-19T14:43:00Z">
        <w:r>
          <w:rPr>
            <w:rFonts w:hAnsi="Malgun Gothic"/>
          </w:rPr>
          <w:t>publicly</w:t>
        </w:r>
      </w:ins>
      <w:ins w:id="194" w:author="Author" w:date="2022-07-19T14:42:00Z">
        <w:r>
          <w:rPr>
            <w:rFonts w:hAnsi="Malgun Gothic"/>
          </w:rPr>
          <w:t xml:space="preserve"> available </w:t>
        </w:r>
      </w:ins>
      <w:r>
        <w:rPr>
          <w:rFonts w:hAnsi="Malgun Gothic"/>
        </w:rPr>
        <w:t xml:space="preserve">web-based application </w:t>
      </w:r>
      <w:del w:id="195" w:author="Author" w:date="2022-07-19T14:42:00Z">
        <w:r w:rsidRPr="00AC3B88" w:rsidDel="00583DB6">
          <w:delText xml:space="preserve">on </w:delText>
        </w:r>
      </w:del>
      <w:ins w:id="196" w:author="Author" w:date="2022-07-19T14:42:00Z">
        <w:r>
          <w:t>at</w:t>
        </w:r>
        <w:r w:rsidRPr="00AC3B88">
          <w:t xml:space="preserve"> </w:t>
        </w:r>
      </w:ins>
      <w:r w:rsidRPr="00E37023">
        <w:t>http://opti.ziovision.ai/.</w:t>
      </w:r>
    </w:p>
    <w:p w14:paraId="07C6B0C3" w14:textId="77777777" w:rsidR="00424EA6" w:rsidRDefault="00424EA6"/>
    <w:p w14:paraId="25A9A263" w14:textId="77777777" w:rsidR="00E24988" w:rsidRPr="00BF66E3" w:rsidRDefault="00E24988" w:rsidP="008E36E2">
      <w:pPr>
        <w:pStyle w:val="Heading2"/>
      </w:pPr>
      <w:bookmarkStart w:id="197" w:name="Methods"/>
      <w:bookmarkStart w:id="198" w:name="_Methods_1"/>
      <w:bookmarkEnd w:id="197"/>
      <w:bookmarkEnd w:id="198"/>
      <w:del w:id="199" w:author="Author" w:date="2022-07-20T18:39:00Z">
        <w:r w:rsidRPr="00AC3B88">
          <w:rPr>
            <w:szCs w:val="20"/>
          </w:rPr>
          <w:delText xml:space="preserve">2. Materials and </w:delText>
        </w:r>
      </w:del>
      <w:r w:rsidRPr="00BF66E3">
        <w:t>Methods</w:t>
      </w:r>
    </w:p>
    <w:p w14:paraId="77C77678" w14:textId="77777777" w:rsidR="00E24988" w:rsidRDefault="00E24988" w:rsidP="008E36E2">
      <w:pPr>
        <w:pStyle w:val="Heading3"/>
      </w:pPr>
      <w:del w:id="200" w:author="Author" w:date="2022-07-20T18:39:00Z">
        <w:r w:rsidRPr="00AC3B88">
          <w:rPr>
            <w:szCs w:val="20"/>
          </w:rPr>
          <w:delText xml:space="preserve">2.1. </w:delText>
        </w:r>
      </w:del>
      <w:r>
        <w:t>Clinical Data</w:t>
      </w:r>
    </w:p>
    <w:p w14:paraId="229FA1F0" w14:textId="3F215C81" w:rsidR="00777BC4" w:rsidRDefault="00777BC4" w:rsidP="00777BC4">
      <w:pPr>
        <w:rPr>
          <w:ins w:id="201" w:author="Author" w:date="2022-07-20T18:32:00Z"/>
        </w:rPr>
      </w:pPr>
      <w:r w:rsidRPr="00777BC4">
        <w:t xml:space="preserve">From the electronic medical records (EMRs) of two </w:t>
      </w:r>
      <w:ins w:id="202" w:author="Author" w:date="2022-07-19T14:43:00Z">
        <w:r w:rsidRPr="00777BC4">
          <w:t xml:space="preserve">independent </w:t>
        </w:r>
      </w:ins>
      <w:r w:rsidRPr="00777BC4">
        <w:t>tertiary referral hospitals</w:t>
      </w:r>
      <w:ins w:id="203" w:author="Author" w:date="2022-07-19T14:43:00Z">
        <w:r w:rsidRPr="00777BC4">
          <w:t xml:space="preserve"> (</w:t>
        </w:r>
      </w:ins>
      <w:del w:id="204" w:author="Author" w:date="2022-07-19T14:43:00Z">
        <w:r w:rsidRPr="00777BC4" w:rsidDel="00F477AA">
          <w:delText xml:space="preserve">: the </w:delText>
        </w:r>
      </w:del>
      <w:r w:rsidRPr="00777BC4">
        <w:t xml:space="preserve">Korea University Anam Hospital and </w:t>
      </w:r>
      <w:del w:id="205" w:author="Author" w:date="2022-07-19T14:43:00Z">
        <w:r w:rsidRPr="00777BC4" w:rsidDel="004A4B25">
          <w:delText xml:space="preserve">the </w:delText>
        </w:r>
      </w:del>
      <w:r w:rsidRPr="00777BC4">
        <w:t>Korea University Guro Hospital</w:t>
      </w:r>
      <w:ins w:id="206" w:author="Author" w:date="2022-07-19T14:43:00Z">
        <w:r w:rsidRPr="00777BC4">
          <w:t>)</w:t>
        </w:r>
      </w:ins>
      <w:del w:id="207" w:author="Author" w:date="2022-07-19T14:43:00Z">
        <w:r w:rsidRPr="00777BC4" w:rsidDel="00DB2FF6">
          <w:delText>,</w:delText>
        </w:r>
        <w:r w:rsidRPr="00777BC4" w:rsidDel="009D7556">
          <w:delText xml:space="preserve"> </w:delText>
        </w:r>
        <w:r w:rsidRPr="00777BC4" w:rsidDel="00DB2FF6">
          <w:delText>which are other independent organizations</w:delText>
        </w:r>
      </w:del>
      <w:r w:rsidRPr="00777BC4">
        <w:t>, we collected all surgical records of patients who underwent surgeries in the Department</w:t>
      </w:r>
      <w:ins w:id="208" w:author="Author" w:date="2022-07-19T14:44:00Z">
        <w:r w:rsidRPr="00777BC4">
          <w:t>s</w:t>
        </w:r>
      </w:ins>
      <w:r w:rsidRPr="00777BC4">
        <w:t xml:space="preserve"> of Surgery between January 2009 and December 2020. </w:t>
      </w:r>
      <w:del w:id="209" w:author="Author" w:date="2022-07-19T14:44:00Z">
        <w:r w:rsidRPr="00777BC4" w:rsidDel="001C4C43">
          <w:delText xml:space="preserve">A </w:delText>
        </w:r>
      </w:del>
      <w:ins w:id="210" w:author="Author" w:date="2022-07-19T14:44:00Z">
        <w:r w:rsidRPr="00777BC4">
          <w:t xml:space="preserve">The </w:t>
        </w:r>
      </w:ins>
      <w:r w:rsidRPr="00777BC4">
        <w:t>surgical record</w:t>
      </w:r>
      <w:ins w:id="211" w:author="Author" w:date="2022-07-19T14:44:00Z">
        <w:r w:rsidRPr="00777BC4">
          <w:t>s</w:t>
        </w:r>
      </w:ins>
      <w:r>
        <w:rPr>
          <w:rFonts w:ascii="Malgun Gothic" w:eastAsia="Malgun Gothic" w:hAnsi="Malgun Gothic" w:cs="Times New Roman"/>
        </w:rPr>
        <w:t xml:space="preserve"> </w:t>
      </w:r>
      <w:r w:rsidRPr="00777BC4">
        <w:t xml:space="preserve">contained </w:t>
      </w:r>
      <w:ins w:id="212" w:author="Author" w:date="2022-07-19T14:44:00Z">
        <w:r w:rsidRPr="00777BC4">
          <w:t xml:space="preserve">data on </w:t>
        </w:r>
      </w:ins>
      <w:r w:rsidRPr="00777BC4">
        <w:t>patient ID, date, division, surgeon, preoperative diagnosis, postoperative diagnosis, operative report, operative findings, and others (blood loss, complications during surgery, anesthesia, etc.). From all surgical records, date, division, postoperative diagnosis, and operative report were extracted to establish a dataset (Table 1).</w:t>
      </w:r>
      <w:r>
        <w:rPr>
          <w:rFonts w:ascii="Malgun Gothic" w:eastAsia="Malgun Gothic" w:hAnsi="Malgun Gothic" w:cs="Times New Roman"/>
        </w:rPr>
        <w:t xml:space="preserve"> </w:t>
      </w:r>
      <w:r w:rsidRPr="00777BC4">
        <w:t xml:space="preserve">The division </w:t>
      </w:r>
      <w:del w:id="213" w:author="Author" w:date="2022-07-19T15:18:00Z">
        <w:r w:rsidRPr="00777BC4" w:rsidDel="00AA0A46">
          <w:delText xml:space="preserve">had </w:delText>
        </w:r>
      </w:del>
      <w:ins w:id="214" w:author="Author" w:date="2022-07-19T15:18:00Z">
        <w:r w:rsidRPr="00777BC4">
          <w:t xml:space="preserve">included </w:t>
        </w:r>
      </w:ins>
      <w:r w:rsidRPr="00777BC4">
        <w:t xml:space="preserve">eight </w:t>
      </w:r>
      <w:del w:id="215" w:author="Author" w:date="2022-07-19T15:18:00Z">
        <w:r w:rsidRPr="00777BC4" w:rsidDel="00761F4C">
          <w:delText xml:space="preserve">components of </w:delText>
        </w:r>
      </w:del>
      <w:r w:rsidRPr="00777BC4">
        <w:t>sub-department</w:t>
      </w:r>
      <w:ins w:id="216" w:author="Author" w:date="2022-07-19T15:18:00Z">
        <w:r w:rsidRPr="00777BC4">
          <w:t>s</w:t>
        </w:r>
      </w:ins>
      <w:r w:rsidRPr="00777BC4">
        <w:t xml:space="preserve"> in the Department of Surgery: Breast and Endocrine Surgery, Gastroesophageal Surgery, Hepatobiliary Surgery, Colorectal Surgery, Pediatric Surgery, Transplantation and Vascular Surgery, General Surgery, and Acute Care Surgery. The postoperative diagnosis was a record written in free</w:t>
      </w:r>
      <w:del w:id="217" w:author="Author" w:date="2022-07-19T18:01:00Z">
        <w:r w:rsidRPr="00777BC4" w:rsidDel="00887EA9">
          <w:delText>-</w:delText>
        </w:r>
      </w:del>
      <w:ins w:id="218" w:author="Author" w:date="2022-07-19T18:01:00Z">
        <w:r w:rsidRPr="00777BC4">
          <w:t xml:space="preserve"> </w:t>
        </w:r>
      </w:ins>
      <w:r w:rsidRPr="00777BC4">
        <w:t>text. The operative report comprised three records of an original text and</w:t>
      </w:r>
      <w:ins w:id="219" w:author="Author" w:date="2022-07-19T18:01:00Z">
        <w:r w:rsidRPr="00777BC4">
          <w:t xml:space="preserve"> an</w:t>
        </w:r>
      </w:ins>
      <w:r w:rsidRPr="00777BC4">
        <w:t xml:space="preserve"> ICD-9-matched code and name. Distinct datasets from two institutions were gathered and merged</w:t>
      </w:r>
      <w:del w:id="220" w:author="Author" w:date="2022-07-19T15:18:00Z">
        <w:r w:rsidRPr="00777BC4" w:rsidDel="00373EF1">
          <w:delText xml:space="preserve"> into one dataset</w:delText>
        </w:r>
      </w:del>
      <w:r w:rsidRPr="00777BC4">
        <w:t xml:space="preserve">. The sample sizes of </w:t>
      </w:r>
      <w:ins w:id="221" w:author="Author" w:date="2022-07-19T15:18:00Z">
        <w:r w:rsidRPr="00777BC4">
          <w:t xml:space="preserve">the </w:t>
        </w:r>
      </w:ins>
      <w:r w:rsidRPr="00777BC4">
        <w:t xml:space="preserve">two independent datasets were 45,211 </w:t>
      </w:r>
      <w:ins w:id="222" w:author="Author" w:date="2022-07-19T15:19:00Z">
        <w:r w:rsidRPr="00777BC4">
          <w:t xml:space="preserve">and 35,862 </w:t>
        </w:r>
      </w:ins>
      <w:r w:rsidRPr="00777BC4">
        <w:t xml:space="preserve">patients </w:t>
      </w:r>
      <w:del w:id="223" w:author="Author" w:date="2022-07-19T15:19:00Z">
        <w:r w:rsidRPr="00777BC4" w:rsidDel="00A45262">
          <w:delText xml:space="preserve">for </w:delText>
        </w:r>
      </w:del>
      <w:ins w:id="224" w:author="Author" w:date="2022-07-19T15:19:00Z">
        <w:r w:rsidRPr="00777BC4">
          <w:t xml:space="preserve">for </w:t>
        </w:r>
      </w:ins>
      <w:del w:id="225" w:author="Author" w:date="2022-07-19T15:19:00Z">
        <w:r w:rsidRPr="00777BC4" w:rsidDel="00A45262">
          <w:delText xml:space="preserve">the </w:delText>
        </w:r>
      </w:del>
      <w:r w:rsidRPr="00777BC4">
        <w:t xml:space="preserve">Korea University Anam Hospital </w:t>
      </w:r>
      <w:del w:id="226" w:author="Author" w:date="2022-07-19T15:19:00Z">
        <w:r w:rsidRPr="00777BC4" w:rsidDel="00A45262">
          <w:delText xml:space="preserve">and 35,862 patients </w:delText>
        </w:r>
        <w:r w:rsidRPr="00777BC4" w:rsidDel="001F2F68">
          <w:delText>for the</w:delText>
        </w:r>
      </w:del>
      <w:ins w:id="227" w:author="Author" w:date="2022-07-19T15:19:00Z">
        <w:r w:rsidRPr="00777BC4">
          <w:t>and</w:t>
        </w:r>
      </w:ins>
      <w:r w:rsidRPr="00777BC4">
        <w:t xml:space="preserve"> Korea University Guro Hospital, respectively. Ethical clearances were obtained from the respective Institutional Review Boards of </w:t>
      </w:r>
      <w:del w:id="228" w:author="Author" w:date="2022-07-19T15:19:00Z">
        <w:r w:rsidRPr="00777BC4" w:rsidDel="00A81B5C">
          <w:delText xml:space="preserve">the </w:delText>
        </w:r>
      </w:del>
      <w:r w:rsidRPr="00777BC4">
        <w:t xml:space="preserve">Korea University Anam Hospital and </w:t>
      </w:r>
      <w:del w:id="229" w:author="Author" w:date="2022-07-19T15:19:00Z">
        <w:r w:rsidRPr="00777BC4" w:rsidDel="00A81B5C">
          <w:delText xml:space="preserve">the </w:delText>
        </w:r>
      </w:del>
      <w:r w:rsidRPr="00777BC4">
        <w:t>Korea University Guro Hospital (2021AN0210, 2020GR0511).</w:t>
      </w:r>
    </w:p>
    <w:p w14:paraId="535DB015" w14:textId="77777777" w:rsidR="00DB4618" w:rsidRDefault="00DB4618" w:rsidP="00777BC4">
      <w:pPr>
        <w:rPr>
          <w:ins w:id="230" w:author="Author" w:date="2022-07-20T18:33:00Z"/>
        </w:rPr>
        <w:sectPr w:rsidR="00DB4618" w:rsidSect="00AD16D6">
          <w:headerReference w:type="default" r:id="rId12"/>
          <w:footerReference w:type="default" r:id="rId13"/>
          <w:pgSz w:w="11906" w:h="16838"/>
          <w:pgMar w:top="1701" w:right="1701" w:bottom="1701" w:left="1701" w:header="851" w:footer="992" w:gutter="0"/>
          <w:cols w:space="425"/>
          <w:docGrid w:linePitch="360"/>
        </w:sectPr>
      </w:pPr>
    </w:p>
    <w:p w14:paraId="7DE68C03" w14:textId="77777777" w:rsidR="00DB4618" w:rsidRDefault="00DB4618" w:rsidP="00777BC4"/>
    <w:p w14:paraId="44D0307B" w14:textId="77777777" w:rsidR="00AD16D6" w:rsidRDefault="00AD16D6"/>
    <w:tbl>
      <w:tblPr>
        <w:tblStyle w:val="TableGrid"/>
        <w:tblpPr w:leftFromText="142" w:rightFromText="142" w:vertAnchor="text" w:horzAnchor="margin" w:tblpY="1144"/>
        <w:tblW w:w="14040" w:type="dxa"/>
        <w:tblLayout w:type="fixed"/>
        <w:tblLook w:val="04A0" w:firstRow="1" w:lastRow="0" w:firstColumn="1" w:lastColumn="0" w:noHBand="0" w:noVBand="1"/>
      </w:tblPr>
      <w:tblGrid>
        <w:gridCol w:w="617"/>
        <w:gridCol w:w="1442"/>
        <w:gridCol w:w="1793"/>
        <w:gridCol w:w="2065"/>
        <w:gridCol w:w="2617"/>
        <w:gridCol w:w="3307"/>
        <w:gridCol w:w="2199"/>
      </w:tblGrid>
      <w:tr w:rsidR="00AD16D6" w14:paraId="73DBA48A" w14:textId="77777777" w:rsidTr="008E36E2">
        <w:trPr>
          <w:trHeight w:val="764"/>
        </w:trPr>
        <w:tc>
          <w:tcPr>
            <w:tcW w:w="617" w:type="dxa"/>
            <w:hideMark/>
          </w:tcPr>
          <w:p w14:paraId="01E0C783"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ID</w:t>
            </w:r>
          </w:p>
        </w:tc>
        <w:tc>
          <w:tcPr>
            <w:tcW w:w="1442" w:type="dxa"/>
            <w:hideMark/>
          </w:tcPr>
          <w:p w14:paraId="2752A47D"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Date</w:t>
            </w:r>
          </w:p>
        </w:tc>
        <w:tc>
          <w:tcPr>
            <w:tcW w:w="1793" w:type="dxa"/>
            <w:hideMark/>
          </w:tcPr>
          <w:p w14:paraId="287D1639"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Division</w:t>
            </w:r>
          </w:p>
        </w:tc>
        <w:tc>
          <w:tcPr>
            <w:tcW w:w="2065" w:type="dxa"/>
            <w:hideMark/>
          </w:tcPr>
          <w:p w14:paraId="61CA45C6"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Postoperative diagnosis</w:t>
            </w:r>
          </w:p>
        </w:tc>
        <w:tc>
          <w:tcPr>
            <w:tcW w:w="2617" w:type="dxa"/>
            <w:hideMark/>
          </w:tcPr>
          <w:p w14:paraId="27E39832" w14:textId="77777777" w:rsidR="00AD16D6" w:rsidRPr="00AC3B88" w:rsidRDefault="00AD16D6" w:rsidP="001040FC">
            <w:pPr>
              <w:jc w:val="center"/>
              <w:rPr>
                <w:rFonts w:ascii="Times New Roman" w:hAnsi="Times New Roman"/>
                <w:szCs w:val="20"/>
              </w:rPr>
            </w:pPr>
            <w:r>
              <w:rPr>
                <w:rFonts w:ascii="Times New Roman" w:hAnsi="Times New Roman"/>
                <w:szCs w:val="20"/>
              </w:rPr>
              <w:t>Operative report</w:t>
            </w:r>
            <w:r w:rsidRPr="00AC3B88">
              <w:rPr>
                <w:rFonts w:ascii="Times New Roman" w:hAnsi="Times New Roman"/>
                <w:szCs w:val="20"/>
              </w:rPr>
              <w:t xml:space="preserve"> (original)</w:t>
            </w:r>
          </w:p>
        </w:tc>
        <w:tc>
          <w:tcPr>
            <w:tcW w:w="3307" w:type="dxa"/>
            <w:hideMark/>
          </w:tcPr>
          <w:p w14:paraId="615272C8" w14:textId="77777777" w:rsidR="00AD16D6" w:rsidRPr="00AC3B88" w:rsidRDefault="00AD16D6" w:rsidP="001040FC">
            <w:pPr>
              <w:jc w:val="center"/>
              <w:rPr>
                <w:rFonts w:ascii="Times New Roman" w:hAnsi="Times New Roman"/>
                <w:szCs w:val="20"/>
              </w:rPr>
            </w:pPr>
            <w:r>
              <w:rPr>
                <w:rFonts w:ascii="Times New Roman" w:hAnsi="Times New Roman"/>
                <w:szCs w:val="20"/>
              </w:rPr>
              <w:t>Operative report</w:t>
            </w:r>
            <w:r w:rsidRPr="00AC3B88">
              <w:rPr>
                <w:rFonts w:ascii="Times New Roman" w:hAnsi="Times New Roman"/>
                <w:szCs w:val="20"/>
              </w:rPr>
              <w:t xml:space="preserve"> (ICD-9)</w:t>
            </w:r>
          </w:p>
        </w:tc>
        <w:tc>
          <w:tcPr>
            <w:tcW w:w="2199" w:type="dxa"/>
            <w:hideMark/>
          </w:tcPr>
          <w:p w14:paraId="330A3A79"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 xml:space="preserve">Code </w:t>
            </w:r>
          </w:p>
          <w:p w14:paraId="2A72094D"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(ICD-9)</w:t>
            </w:r>
          </w:p>
        </w:tc>
      </w:tr>
      <w:tr w:rsidR="00AD16D6" w14:paraId="105504EB" w14:textId="77777777" w:rsidTr="008E36E2">
        <w:trPr>
          <w:trHeight w:val="703"/>
        </w:trPr>
        <w:tc>
          <w:tcPr>
            <w:tcW w:w="617" w:type="dxa"/>
            <w:hideMark/>
          </w:tcPr>
          <w:p w14:paraId="4C442C9B"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1</w:t>
            </w:r>
          </w:p>
        </w:tc>
        <w:tc>
          <w:tcPr>
            <w:tcW w:w="1442" w:type="dxa"/>
            <w:hideMark/>
          </w:tcPr>
          <w:p w14:paraId="6E70147E" w14:textId="77777777" w:rsidR="00AD16D6" w:rsidRPr="00AC3B88" w:rsidRDefault="00AD16D6" w:rsidP="001040FC">
            <w:pPr>
              <w:jc w:val="center"/>
              <w:rPr>
                <w:rFonts w:ascii="Times New Roman" w:eastAsia="Malgun Gothic" w:hAnsi="Times New Roman"/>
                <w:szCs w:val="20"/>
              </w:rPr>
            </w:pPr>
            <w:r w:rsidRPr="00AC3B88">
              <w:rPr>
                <w:rFonts w:ascii="Times New Roman" w:eastAsia="Malgun Gothic" w:hAnsi="Times New Roman"/>
                <w:szCs w:val="20"/>
              </w:rPr>
              <w:t>2019-08-06</w:t>
            </w:r>
          </w:p>
        </w:tc>
        <w:tc>
          <w:tcPr>
            <w:tcW w:w="1793" w:type="dxa"/>
            <w:hideMark/>
          </w:tcPr>
          <w:p w14:paraId="5CCF0BF9"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Hepatobiliary</w:t>
            </w:r>
          </w:p>
        </w:tc>
        <w:tc>
          <w:tcPr>
            <w:tcW w:w="2065" w:type="dxa"/>
            <w:hideMark/>
          </w:tcPr>
          <w:p w14:paraId="0E0B465F"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GB stone</w:t>
            </w:r>
          </w:p>
        </w:tc>
        <w:tc>
          <w:tcPr>
            <w:tcW w:w="2617" w:type="dxa"/>
            <w:hideMark/>
          </w:tcPr>
          <w:p w14:paraId="6197681A"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lap.cholecystectomy</w:t>
            </w:r>
          </w:p>
        </w:tc>
        <w:tc>
          <w:tcPr>
            <w:tcW w:w="3307" w:type="dxa"/>
            <w:hideMark/>
          </w:tcPr>
          <w:p w14:paraId="08819320"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Cholecystectomy; laparoscopic</w:t>
            </w:r>
          </w:p>
        </w:tc>
        <w:tc>
          <w:tcPr>
            <w:tcW w:w="2199" w:type="dxa"/>
            <w:hideMark/>
          </w:tcPr>
          <w:p w14:paraId="6DF5F8C1"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51.23</w:t>
            </w:r>
          </w:p>
        </w:tc>
      </w:tr>
      <w:tr w:rsidR="00AD16D6" w14:paraId="4C46AEAC" w14:textId="77777777" w:rsidTr="008E36E2">
        <w:trPr>
          <w:trHeight w:val="709"/>
        </w:trPr>
        <w:tc>
          <w:tcPr>
            <w:tcW w:w="617" w:type="dxa"/>
            <w:hideMark/>
          </w:tcPr>
          <w:p w14:paraId="28AA6824"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2</w:t>
            </w:r>
          </w:p>
        </w:tc>
        <w:tc>
          <w:tcPr>
            <w:tcW w:w="1442" w:type="dxa"/>
            <w:hideMark/>
          </w:tcPr>
          <w:p w14:paraId="2C69EC78" w14:textId="77777777" w:rsidR="00AD16D6" w:rsidRPr="00AC3B88" w:rsidRDefault="00AD16D6" w:rsidP="001040FC">
            <w:pPr>
              <w:jc w:val="center"/>
              <w:rPr>
                <w:rFonts w:ascii="Times New Roman" w:eastAsia="Malgun Gothic" w:hAnsi="Times New Roman"/>
                <w:szCs w:val="20"/>
              </w:rPr>
            </w:pPr>
            <w:r w:rsidRPr="00AC3B88">
              <w:rPr>
                <w:rFonts w:ascii="Times New Roman" w:eastAsia="Malgun Gothic" w:hAnsi="Times New Roman"/>
                <w:szCs w:val="20"/>
              </w:rPr>
              <w:t>2012-05-21</w:t>
            </w:r>
          </w:p>
        </w:tc>
        <w:tc>
          <w:tcPr>
            <w:tcW w:w="1793" w:type="dxa"/>
            <w:hideMark/>
          </w:tcPr>
          <w:p w14:paraId="76A184B1"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Colorectal</w:t>
            </w:r>
          </w:p>
        </w:tc>
        <w:tc>
          <w:tcPr>
            <w:tcW w:w="2065" w:type="dxa"/>
            <w:hideMark/>
          </w:tcPr>
          <w:p w14:paraId="2D6C76FC"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rectal ca.(AV 4cm)</w:t>
            </w:r>
          </w:p>
        </w:tc>
        <w:tc>
          <w:tcPr>
            <w:tcW w:w="2617" w:type="dxa"/>
            <w:hideMark/>
          </w:tcPr>
          <w:p w14:paraId="351D5E9D"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ULAR</w:t>
            </w:r>
          </w:p>
        </w:tc>
        <w:tc>
          <w:tcPr>
            <w:tcW w:w="3307" w:type="dxa"/>
            <w:hideMark/>
          </w:tcPr>
          <w:p w14:paraId="42C3884C"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Resection; rectum, other anterior</w:t>
            </w:r>
          </w:p>
        </w:tc>
        <w:tc>
          <w:tcPr>
            <w:tcW w:w="2199" w:type="dxa"/>
            <w:hideMark/>
          </w:tcPr>
          <w:p w14:paraId="6250AE96"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48.63</w:t>
            </w:r>
          </w:p>
        </w:tc>
      </w:tr>
      <w:tr w:rsidR="00AD16D6" w14:paraId="75ABD7D3" w14:textId="77777777" w:rsidTr="008E36E2">
        <w:trPr>
          <w:trHeight w:val="551"/>
        </w:trPr>
        <w:tc>
          <w:tcPr>
            <w:tcW w:w="617" w:type="dxa"/>
            <w:vMerge w:val="restart"/>
            <w:hideMark/>
          </w:tcPr>
          <w:p w14:paraId="4EA7D1D4"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3</w:t>
            </w:r>
          </w:p>
        </w:tc>
        <w:tc>
          <w:tcPr>
            <w:tcW w:w="1442" w:type="dxa"/>
            <w:vMerge w:val="restart"/>
            <w:hideMark/>
          </w:tcPr>
          <w:p w14:paraId="17298796" w14:textId="77777777" w:rsidR="00AD16D6" w:rsidRPr="00AC3B88" w:rsidRDefault="00AD16D6" w:rsidP="001040FC">
            <w:pPr>
              <w:jc w:val="center"/>
              <w:rPr>
                <w:rFonts w:ascii="Times New Roman" w:eastAsia="Malgun Gothic" w:hAnsi="Times New Roman"/>
                <w:szCs w:val="20"/>
              </w:rPr>
            </w:pPr>
            <w:r w:rsidRPr="00AC3B88">
              <w:rPr>
                <w:rFonts w:ascii="Times New Roman" w:eastAsia="Malgun Gothic" w:hAnsi="Times New Roman"/>
                <w:szCs w:val="20"/>
              </w:rPr>
              <w:t>2020-01-29</w:t>
            </w:r>
          </w:p>
        </w:tc>
        <w:tc>
          <w:tcPr>
            <w:tcW w:w="1793" w:type="dxa"/>
            <w:vMerge w:val="restart"/>
            <w:hideMark/>
          </w:tcPr>
          <w:p w14:paraId="2F43499A"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Colorectal</w:t>
            </w:r>
          </w:p>
        </w:tc>
        <w:tc>
          <w:tcPr>
            <w:tcW w:w="2065" w:type="dxa"/>
            <w:vMerge w:val="restart"/>
            <w:hideMark/>
          </w:tcPr>
          <w:p w14:paraId="436B770E"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r/o appendiceal cancer</w:t>
            </w:r>
          </w:p>
        </w:tc>
        <w:tc>
          <w:tcPr>
            <w:tcW w:w="2617" w:type="dxa"/>
            <w:vMerge w:val="restart"/>
            <w:hideMark/>
          </w:tcPr>
          <w:p w14:paraId="0CC33353"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Lap.RHC</w:t>
            </w:r>
          </w:p>
        </w:tc>
        <w:tc>
          <w:tcPr>
            <w:tcW w:w="3307" w:type="dxa"/>
            <w:hideMark/>
          </w:tcPr>
          <w:p w14:paraId="3794A575"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Hemicolectomy; right</w:t>
            </w:r>
          </w:p>
        </w:tc>
        <w:tc>
          <w:tcPr>
            <w:tcW w:w="2199" w:type="dxa"/>
            <w:hideMark/>
          </w:tcPr>
          <w:p w14:paraId="5C9C5D15"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45.73</w:t>
            </w:r>
          </w:p>
        </w:tc>
      </w:tr>
      <w:tr w:rsidR="00AD16D6" w14:paraId="1769DC9B" w14:textId="77777777" w:rsidTr="008E36E2">
        <w:trPr>
          <w:trHeight w:val="551"/>
        </w:trPr>
        <w:tc>
          <w:tcPr>
            <w:tcW w:w="617" w:type="dxa"/>
            <w:vMerge/>
            <w:hideMark/>
          </w:tcPr>
          <w:p w14:paraId="5C83BAC1" w14:textId="77777777" w:rsidR="00AD16D6" w:rsidRPr="00AC3B88" w:rsidRDefault="00AD16D6" w:rsidP="001040FC">
            <w:pPr>
              <w:rPr>
                <w:rFonts w:ascii="Times New Roman" w:hAnsi="Times New Roman"/>
                <w:szCs w:val="20"/>
              </w:rPr>
            </w:pPr>
          </w:p>
        </w:tc>
        <w:tc>
          <w:tcPr>
            <w:tcW w:w="1442" w:type="dxa"/>
            <w:vMerge/>
            <w:hideMark/>
          </w:tcPr>
          <w:p w14:paraId="44A056C1" w14:textId="77777777" w:rsidR="00AD16D6" w:rsidRPr="00AC3B88" w:rsidRDefault="00AD16D6" w:rsidP="001040FC">
            <w:pPr>
              <w:rPr>
                <w:rFonts w:ascii="Times New Roman" w:eastAsia="Malgun Gothic" w:hAnsi="Times New Roman"/>
                <w:szCs w:val="20"/>
              </w:rPr>
            </w:pPr>
          </w:p>
        </w:tc>
        <w:tc>
          <w:tcPr>
            <w:tcW w:w="1793" w:type="dxa"/>
            <w:vMerge/>
            <w:hideMark/>
          </w:tcPr>
          <w:p w14:paraId="562CFF61" w14:textId="77777777" w:rsidR="00AD16D6" w:rsidRPr="00AC3B88" w:rsidRDefault="00AD16D6" w:rsidP="001040FC">
            <w:pPr>
              <w:rPr>
                <w:rFonts w:ascii="Times New Roman" w:hAnsi="Times New Roman"/>
                <w:szCs w:val="20"/>
              </w:rPr>
            </w:pPr>
          </w:p>
        </w:tc>
        <w:tc>
          <w:tcPr>
            <w:tcW w:w="2065" w:type="dxa"/>
            <w:vMerge/>
            <w:hideMark/>
          </w:tcPr>
          <w:p w14:paraId="174E2134" w14:textId="77777777" w:rsidR="00AD16D6" w:rsidRPr="00AC3B88" w:rsidRDefault="00AD16D6" w:rsidP="001040FC">
            <w:pPr>
              <w:rPr>
                <w:rFonts w:ascii="Times New Roman" w:hAnsi="Times New Roman"/>
                <w:szCs w:val="20"/>
              </w:rPr>
            </w:pPr>
          </w:p>
        </w:tc>
        <w:tc>
          <w:tcPr>
            <w:tcW w:w="2617" w:type="dxa"/>
            <w:vMerge/>
            <w:hideMark/>
          </w:tcPr>
          <w:p w14:paraId="2B5C9020" w14:textId="77777777" w:rsidR="00AD16D6" w:rsidRPr="00AC3B88" w:rsidRDefault="00AD16D6" w:rsidP="001040FC">
            <w:pPr>
              <w:rPr>
                <w:rFonts w:ascii="Times New Roman" w:hAnsi="Times New Roman"/>
                <w:szCs w:val="20"/>
              </w:rPr>
            </w:pPr>
          </w:p>
        </w:tc>
        <w:tc>
          <w:tcPr>
            <w:tcW w:w="3307" w:type="dxa"/>
            <w:hideMark/>
          </w:tcPr>
          <w:p w14:paraId="1911D300"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Laparoscopy</w:t>
            </w:r>
          </w:p>
        </w:tc>
        <w:tc>
          <w:tcPr>
            <w:tcW w:w="2199" w:type="dxa"/>
            <w:hideMark/>
          </w:tcPr>
          <w:p w14:paraId="5BD86364"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54.21</w:t>
            </w:r>
          </w:p>
        </w:tc>
      </w:tr>
      <w:tr w:rsidR="00AD16D6" w14:paraId="1DA6AD8F" w14:textId="77777777" w:rsidTr="008E36E2">
        <w:trPr>
          <w:trHeight w:val="733"/>
        </w:trPr>
        <w:tc>
          <w:tcPr>
            <w:tcW w:w="617" w:type="dxa"/>
            <w:vMerge w:val="restart"/>
            <w:hideMark/>
          </w:tcPr>
          <w:p w14:paraId="5340E1A7"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4</w:t>
            </w:r>
          </w:p>
        </w:tc>
        <w:tc>
          <w:tcPr>
            <w:tcW w:w="1442" w:type="dxa"/>
            <w:vMerge w:val="restart"/>
            <w:hideMark/>
          </w:tcPr>
          <w:p w14:paraId="7B1D981C" w14:textId="77777777" w:rsidR="00AD16D6" w:rsidRPr="00AC3B88" w:rsidRDefault="00AD16D6" w:rsidP="001040FC">
            <w:pPr>
              <w:jc w:val="center"/>
              <w:rPr>
                <w:rFonts w:ascii="Times New Roman" w:eastAsia="Malgun Gothic" w:hAnsi="Times New Roman"/>
                <w:szCs w:val="20"/>
              </w:rPr>
            </w:pPr>
            <w:r w:rsidRPr="00AC3B88">
              <w:rPr>
                <w:rFonts w:ascii="Times New Roman" w:eastAsia="Malgun Gothic" w:hAnsi="Times New Roman"/>
                <w:szCs w:val="20"/>
              </w:rPr>
              <w:t>2018-06-22</w:t>
            </w:r>
          </w:p>
        </w:tc>
        <w:tc>
          <w:tcPr>
            <w:tcW w:w="1793" w:type="dxa"/>
            <w:vMerge w:val="restart"/>
            <w:hideMark/>
          </w:tcPr>
          <w:p w14:paraId="39615F36"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Endocrine and Breast</w:t>
            </w:r>
          </w:p>
        </w:tc>
        <w:tc>
          <w:tcPr>
            <w:tcW w:w="2065" w:type="dxa"/>
            <w:vMerge w:val="restart"/>
            <w:hideMark/>
          </w:tcPr>
          <w:p w14:paraId="678E69F7"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Rt.PTC</w:t>
            </w:r>
          </w:p>
        </w:tc>
        <w:tc>
          <w:tcPr>
            <w:tcW w:w="2617" w:type="dxa"/>
            <w:hideMark/>
          </w:tcPr>
          <w:p w14:paraId="5D841048"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THYROIDECTOMY, TOTAL</w:t>
            </w:r>
          </w:p>
        </w:tc>
        <w:tc>
          <w:tcPr>
            <w:tcW w:w="3307" w:type="dxa"/>
            <w:hideMark/>
          </w:tcPr>
          <w:p w14:paraId="2E71750C"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Thyroidectomy; complete</w:t>
            </w:r>
          </w:p>
        </w:tc>
        <w:tc>
          <w:tcPr>
            <w:tcW w:w="2199" w:type="dxa"/>
            <w:hideMark/>
          </w:tcPr>
          <w:p w14:paraId="51A40D7F"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06.4</w:t>
            </w:r>
          </w:p>
        </w:tc>
      </w:tr>
      <w:tr w:rsidR="00AD16D6" w14:paraId="677DC983" w14:textId="77777777" w:rsidTr="008E36E2">
        <w:trPr>
          <w:trHeight w:val="733"/>
        </w:trPr>
        <w:tc>
          <w:tcPr>
            <w:tcW w:w="617" w:type="dxa"/>
            <w:vMerge/>
            <w:hideMark/>
          </w:tcPr>
          <w:p w14:paraId="1E5D1A6C" w14:textId="77777777" w:rsidR="00AD16D6" w:rsidRPr="00AC3B88" w:rsidRDefault="00AD16D6" w:rsidP="001040FC">
            <w:pPr>
              <w:rPr>
                <w:rFonts w:ascii="Times New Roman" w:hAnsi="Times New Roman"/>
                <w:szCs w:val="20"/>
              </w:rPr>
            </w:pPr>
          </w:p>
        </w:tc>
        <w:tc>
          <w:tcPr>
            <w:tcW w:w="1442" w:type="dxa"/>
            <w:vMerge/>
            <w:hideMark/>
          </w:tcPr>
          <w:p w14:paraId="74CB620B" w14:textId="77777777" w:rsidR="00AD16D6" w:rsidRPr="00AC3B88" w:rsidRDefault="00AD16D6" w:rsidP="001040FC">
            <w:pPr>
              <w:rPr>
                <w:rFonts w:ascii="Times New Roman" w:eastAsia="Malgun Gothic" w:hAnsi="Times New Roman"/>
                <w:szCs w:val="20"/>
              </w:rPr>
            </w:pPr>
          </w:p>
        </w:tc>
        <w:tc>
          <w:tcPr>
            <w:tcW w:w="1793" w:type="dxa"/>
            <w:vMerge/>
            <w:hideMark/>
          </w:tcPr>
          <w:p w14:paraId="397D44C5" w14:textId="77777777" w:rsidR="00AD16D6" w:rsidRPr="00AC3B88" w:rsidRDefault="00AD16D6" w:rsidP="001040FC">
            <w:pPr>
              <w:rPr>
                <w:rFonts w:ascii="Times New Roman" w:hAnsi="Times New Roman"/>
                <w:szCs w:val="20"/>
              </w:rPr>
            </w:pPr>
          </w:p>
        </w:tc>
        <w:tc>
          <w:tcPr>
            <w:tcW w:w="2065" w:type="dxa"/>
            <w:vMerge/>
            <w:hideMark/>
          </w:tcPr>
          <w:p w14:paraId="15C40E50" w14:textId="77777777" w:rsidR="00AD16D6" w:rsidRPr="00AC3B88" w:rsidRDefault="00AD16D6" w:rsidP="001040FC">
            <w:pPr>
              <w:rPr>
                <w:rFonts w:ascii="Times New Roman" w:hAnsi="Times New Roman"/>
                <w:szCs w:val="20"/>
              </w:rPr>
            </w:pPr>
          </w:p>
        </w:tc>
        <w:tc>
          <w:tcPr>
            <w:tcW w:w="2617" w:type="dxa"/>
            <w:hideMark/>
          </w:tcPr>
          <w:p w14:paraId="1D65D740"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central LN dissection</w:t>
            </w:r>
          </w:p>
        </w:tc>
        <w:tc>
          <w:tcPr>
            <w:tcW w:w="3307" w:type="dxa"/>
            <w:hideMark/>
          </w:tcPr>
          <w:p w14:paraId="66FF70F7"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Dissection; neck, not otherwise specified, radical</w:t>
            </w:r>
          </w:p>
        </w:tc>
        <w:tc>
          <w:tcPr>
            <w:tcW w:w="2199" w:type="dxa"/>
            <w:hideMark/>
          </w:tcPr>
          <w:p w14:paraId="709D8ED7"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40.40</w:t>
            </w:r>
          </w:p>
        </w:tc>
      </w:tr>
      <w:tr w:rsidR="00AD16D6" w14:paraId="16CFCFDD" w14:textId="77777777" w:rsidTr="008E36E2">
        <w:trPr>
          <w:trHeight w:val="447"/>
        </w:trPr>
        <w:tc>
          <w:tcPr>
            <w:tcW w:w="617" w:type="dxa"/>
            <w:hideMark/>
          </w:tcPr>
          <w:p w14:paraId="5FA886B9"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5</w:t>
            </w:r>
          </w:p>
        </w:tc>
        <w:tc>
          <w:tcPr>
            <w:tcW w:w="1442" w:type="dxa"/>
            <w:hideMark/>
          </w:tcPr>
          <w:p w14:paraId="5F4542C5" w14:textId="77777777" w:rsidR="00AD16D6" w:rsidRPr="00AC3B88" w:rsidRDefault="00AD16D6" w:rsidP="001040FC">
            <w:pPr>
              <w:jc w:val="center"/>
              <w:rPr>
                <w:rFonts w:ascii="Times New Roman" w:eastAsia="Malgun Gothic" w:hAnsi="Times New Roman"/>
                <w:szCs w:val="20"/>
              </w:rPr>
            </w:pPr>
            <w:r w:rsidRPr="00AC3B88">
              <w:rPr>
                <w:rFonts w:ascii="Times New Roman" w:eastAsia="Malgun Gothic" w:hAnsi="Times New Roman"/>
                <w:szCs w:val="20"/>
              </w:rPr>
              <w:t>2020-08-19</w:t>
            </w:r>
          </w:p>
        </w:tc>
        <w:tc>
          <w:tcPr>
            <w:tcW w:w="1793" w:type="dxa"/>
            <w:hideMark/>
          </w:tcPr>
          <w:p w14:paraId="7F1F580E"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Transplantation and Vascular</w:t>
            </w:r>
          </w:p>
        </w:tc>
        <w:tc>
          <w:tcPr>
            <w:tcW w:w="2065" w:type="dxa"/>
            <w:hideMark/>
          </w:tcPr>
          <w:p w14:paraId="7081FEC7"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HBV LC with HCC</w:t>
            </w:r>
          </w:p>
        </w:tc>
        <w:tc>
          <w:tcPr>
            <w:tcW w:w="2617" w:type="dxa"/>
            <w:hideMark/>
          </w:tcPr>
          <w:p w14:paraId="46181580"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LDLT</w:t>
            </w:r>
          </w:p>
        </w:tc>
        <w:tc>
          <w:tcPr>
            <w:tcW w:w="3307" w:type="dxa"/>
            <w:hideMark/>
          </w:tcPr>
          <w:p w14:paraId="24FD970F"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 xml:space="preserve">Transplant; liver, </w:t>
            </w:r>
            <w:del w:id="231" w:author="Author" w:date="2022-07-19T15:20:00Z">
              <w:r w:rsidRPr="00AC3B88" w:rsidDel="002B47D5">
                <w:rPr>
                  <w:rFonts w:ascii="Times New Roman" w:hAnsi="Times New Roman"/>
                  <w:szCs w:val="20"/>
                </w:rPr>
                <w:delText>othe</w:delText>
              </w:r>
            </w:del>
            <w:ins w:id="232" w:author="Author" w:date="2022-07-19T15:20:00Z">
              <w:r w:rsidRPr="00AC3B88">
                <w:rPr>
                  <w:rFonts w:ascii="Times New Roman" w:hAnsi="Times New Roman"/>
                  <w:szCs w:val="20"/>
                </w:rPr>
                <w:t>other</w:t>
              </w:r>
            </w:ins>
          </w:p>
        </w:tc>
        <w:tc>
          <w:tcPr>
            <w:tcW w:w="2199" w:type="dxa"/>
            <w:hideMark/>
          </w:tcPr>
          <w:p w14:paraId="2F98DFD6"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50.59</w:t>
            </w:r>
          </w:p>
        </w:tc>
      </w:tr>
      <w:tr w:rsidR="00AD16D6" w14:paraId="30227F06" w14:textId="77777777" w:rsidTr="008E36E2">
        <w:trPr>
          <w:trHeight w:val="663"/>
        </w:trPr>
        <w:tc>
          <w:tcPr>
            <w:tcW w:w="617" w:type="dxa"/>
            <w:hideMark/>
          </w:tcPr>
          <w:p w14:paraId="3D6610D3"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w:t>
            </w:r>
          </w:p>
        </w:tc>
        <w:tc>
          <w:tcPr>
            <w:tcW w:w="1442" w:type="dxa"/>
            <w:hideMark/>
          </w:tcPr>
          <w:p w14:paraId="0FA049B2"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w:t>
            </w:r>
          </w:p>
        </w:tc>
        <w:tc>
          <w:tcPr>
            <w:tcW w:w="1793" w:type="dxa"/>
          </w:tcPr>
          <w:p w14:paraId="1337D961" w14:textId="77777777" w:rsidR="00AD16D6" w:rsidRPr="00AC3B88" w:rsidRDefault="00AD16D6" w:rsidP="001040FC">
            <w:pPr>
              <w:jc w:val="center"/>
              <w:rPr>
                <w:rFonts w:ascii="Times New Roman" w:hAnsi="Times New Roman"/>
                <w:szCs w:val="20"/>
              </w:rPr>
            </w:pPr>
          </w:p>
        </w:tc>
        <w:tc>
          <w:tcPr>
            <w:tcW w:w="2065" w:type="dxa"/>
            <w:hideMark/>
          </w:tcPr>
          <w:p w14:paraId="609B1C0D"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w:t>
            </w:r>
          </w:p>
        </w:tc>
        <w:tc>
          <w:tcPr>
            <w:tcW w:w="2617" w:type="dxa"/>
            <w:hideMark/>
          </w:tcPr>
          <w:p w14:paraId="3990194E"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w:t>
            </w:r>
          </w:p>
        </w:tc>
        <w:tc>
          <w:tcPr>
            <w:tcW w:w="3307" w:type="dxa"/>
            <w:hideMark/>
          </w:tcPr>
          <w:p w14:paraId="6827A578" w14:textId="77777777" w:rsidR="00AD16D6" w:rsidRPr="00AC3B88" w:rsidRDefault="00AD16D6" w:rsidP="001040FC">
            <w:pPr>
              <w:jc w:val="center"/>
              <w:rPr>
                <w:rFonts w:ascii="Times New Roman" w:hAnsi="Times New Roman"/>
                <w:szCs w:val="20"/>
              </w:rPr>
            </w:pPr>
            <w:r w:rsidRPr="00AC3B88">
              <w:rPr>
                <w:rFonts w:ascii="Times New Roman" w:hAnsi="Times New Roman"/>
                <w:szCs w:val="20"/>
              </w:rPr>
              <w:t>…</w:t>
            </w:r>
          </w:p>
        </w:tc>
        <w:tc>
          <w:tcPr>
            <w:tcW w:w="2199" w:type="dxa"/>
          </w:tcPr>
          <w:p w14:paraId="5403C828" w14:textId="77777777" w:rsidR="00AD16D6" w:rsidRPr="00AC3B88" w:rsidRDefault="00AD16D6" w:rsidP="001040FC">
            <w:pPr>
              <w:keepNext/>
              <w:jc w:val="center"/>
              <w:rPr>
                <w:rFonts w:ascii="Times New Roman" w:hAnsi="Times New Roman"/>
                <w:szCs w:val="20"/>
              </w:rPr>
            </w:pPr>
            <w:r w:rsidRPr="00AC3B88">
              <w:rPr>
                <w:rFonts w:ascii="Times New Roman" w:hAnsi="Times New Roman"/>
                <w:szCs w:val="20"/>
              </w:rPr>
              <w:t>…</w:t>
            </w:r>
          </w:p>
        </w:tc>
      </w:tr>
    </w:tbl>
    <w:p w14:paraId="366FD083" w14:textId="2CEDD7A9" w:rsidR="00AD16D6" w:rsidRPr="00AC3B88" w:rsidRDefault="00AD16D6" w:rsidP="008E36E2">
      <w:pPr>
        <w:rPr>
          <w:rFonts w:ascii="Times New Roman" w:eastAsia="Malgun Gothic" w:hAnsi="Times New Roman" w:cs="Times New Roman"/>
        </w:rPr>
        <w:sectPr w:rsidR="00AD16D6" w:rsidRPr="00AC3B88" w:rsidSect="008E36E2">
          <w:pgSz w:w="16838" w:h="11906" w:orient="landscape"/>
          <w:pgMar w:top="1701" w:right="1701" w:bottom="1701" w:left="1701" w:header="851" w:footer="992" w:gutter="0"/>
          <w:cols w:space="425"/>
          <w:docGrid w:linePitch="360"/>
        </w:sectPr>
      </w:pPr>
      <w:commentRangeStart w:id="233"/>
      <w:commentRangeStart w:id="234"/>
      <w:r w:rsidRPr="00AC3B88">
        <w:t>T</w:t>
      </w:r>
      <w:commentRangeEnd w:id="233"/>
      <w:r w:rsidR="008E36E2">
        <w:rPr>
          <w:rStyle w:val="CommentReference"/>
        </w:rPr>
        <w:commentReference w:id="233"/>
      </w:r>
      <w:r w:rsidRPr="00AC3B88">
        <w:t xml:space="preserve">able </w:t>
      </w:r>
      <w:commentRangeEnd w:id="234"/>
      <w:r>
        <w:rPr>
          <w:rStyle w:val="CommentReference"/>
        </w:rPr>
        <w:commentReference w:id="234"/>
      </w:r>
      <w:fldSimple w:instr=" SEQ Table \* ARABIC ">
        <w:r>
          <w:rPr>
            <w:noProof/>
          </w:rPr>
          <w:t>1</w:t>
        </w:r>
      </w:fldSimple>
      <w:ins w:id="235" w:author="Author" w:date="2022-07-19T21:01:00Z">
        <w:r w:rsidR="003E7FAE">
          <w:rPr>
            <w:noProof/>
          </w:rPr>
          <w:t>.</w:t>
        </w:r>
      </w:ins>
      <w:r w:rsidRPr="00AC3B88">
        <w:t xml:space="preserve"> Surgical </w:t>
      </w:r>
      <w:ins w:id="236" w:author="Author" w:date="2022-07-19T21:01:00Z">
        <w:r w:rsidR="003E7FAE">
          <w:t>r</w:t>
        </w:r>
      </w:ins>
      <w:del w:id="237" w:author="Author" w:date="2022-07-19T21:01:00Z">
        <w:r w:rsidRPr="00AC3B88" w:rsidDel="003E7FAE">
          <w:delText>R</w:delText>
        </w:r>
      </w:del>
      <w:r w:rsidRPr="00AC3B88">
        <w:t xml:space="preserve">ecords in </w:t>
      </w:r>
      <w:r>
        <w:t xml:space="preserve">the </w:t>
      </w:r>
      <w:ins w:id="238" w:author="Author" w:date="2022-07-19T21:01:00Z">
        <w:r w:rsidR="003E7FAE">
          <w:t>d</w:t>
        </w:r>
      </w:ins>
      <w:del w:id="239" w:author="Author" w:date="2022-07-19T21:01:00Z">
        <w:r w:rsidRPr="00AC3B88" w:rsidDel="003E7FAE">
          <w:delText>D</w:delText>
        </w:r>
      </w:del>
      <w:r w:rsidRPr="00AC3B88">
        <w:t>ataset</w:t>
      </w:r>
    </w:p>
    <w:p w14:paraId="38A56288" w14:textId="4A5F5E04" w:rsidR="00424EA6" w:rsidRDefault="00E24988" w:rsidP="00424EA6">
      <w:pPr>
        <w:pStyle w:val="Heading3"/>
      </w:pPr>
      <w:del w:id="240" w:author="Author" w:date="2022-07-20T18:39:00Z">
        <w:r w:rsidRPr="00AC3B88">
          <w:rPr>
            <w:szCs w:val="20"/>
          </w:rPr>
          <w:lastRenderedPageBreak/>
          <w:delText xml:space="preserve">2.2. </w:delText>
        </w:r>
      </w:del>
      <w:r>
        <w:t>Preprocessing</w:t>
      </w:r>
    </w:p>
    <w:p w14:paraId="599058FA" w14:textId="77777777" w:rsidR="00AD16D6" w:rsidRPr="00AC3B88" w:rsidRDefault="00AD16D6" w:rsidP="00AD16D6">
      <w:r w:rsidRPr="00AD16D6">
        <w:t xml:space="preserve">Four types of preprocessing were performed </w:t>
      </w:r>
      <w:ins w:id="241" w:author="Author" w:date="2022-07-19T15:20:00Z">
        <w:r w:rsidRPr="00AD16D6">
          <w:t xml:space="preserve">to learn data effectively </w:t>
        </w:r>
      </w:ins>
      <w:r w:rsidRPr="00AD16D6">
        <w:t>(Figure 1)</w:t>
      </w:r>
      <w:del w:id="242" w:author="Author" w:date="2022-07-19T15:20:00Z">
        <w:r w:rsidRPr="00AD16D6" w:rsidDel="00831268">
          <w:delText xml:space="preserve"> to learn data effectively</w:delText>
        </w:r>
      </w:del>
      <w:r w:rsidRPr="00AD16D6">
        <w:t xml:space="preserve">. First, for data-cleansing, </w:t>
      </w:r>
      <w:del w:id="243" w:author="Author" w:date="2022-07-19T15:20:00Z">
        <w:r w:rsidRPr="00AD16D6" w:rsidDel="00782630">
          <w:delText xml:space="preserve">the </w:delText>
        </w:r>
      </w:del>
      <w:r w:rsidRPr="00AD16D6">
        <w:t xml:space="preserve">data with missing values and special characters such as +, ---&gt;, &gt;, &lt;, </w:t>
      </w:r>
      <w:r w:rsidRPr="00AD16D6">
        <w:t>《</w:t>
      </w:r>
      <w:r w:rsidRPr="00AD16D6">
        <w:t xml:space="preserve">, </w:t>
      </w:r>
      <w:r w:rsidRPr="00AD16D6">
        <w:t>》</w:t>
      </w:r>
      <w:r w:rsidRPr="00AD16D6">
        <w:rPr>
          <w:rFonts w:hint="eastAsia"/>
        </w:rPr>
        <w:t>—</w:t>
      </w:r>
      <w:r w:rsidRPr="00AD16D6">
        <w:rPr>
          <w:rFonts w:hint="eastAsia"/>
        </w:rPr>
        <w:t xml:space="preserve">that is, </w:t>
      </w:r>
      <w:r w:rsidRPr="00AD16D6">
        <w:t xml:space="preserve">content-wise insignificant information—were removed. Additionally, specific numbering symbols such as [1] and ①, which are used only in specific institutions, were removed. Second, we removed stop words—grammatically appropriate but contextually meaningless words—using the Natural Language Toolkit [11] (NLTK), which is a text-processing library available in Python. Third, we created an input by combining the operative report and diagnosis. Finally, duplicate data among the same final input data and </w:t>
      </w:r>
      <w:del w:id="244" w:author="Author" w:date="2022-07-19T15:21:00Z">
        <w:r w:rsidRPr="00AD16D6" w:rsidDel="00947F0E">
          <w:delText xml:space="preserve">the </w:delText>
        </w:r>
      </w:del>
      <w:r w:rsidRPr="00AD16D6">
        <w:t>ICD-9 code</w:t>
      </w:r>
      <w:ins w:id="245" w:author="Author" w:date="2022-07-19T15:21:00Z">
        <w:r w:rsidRPr="00AD16D6">
          <w:t>s</w:t>
        </w:r>
      </w:ins>
      <w:r w:rsidRPr="00AD16D6">
        <w:t xml:space="preserve"> were removed.</w:t>
      </w:r>
      <w:r w:rsidRPr="00AC3B88">
        <w:t xml:space="preserve"> After pre</w:t>
      </w:r>
      <w:r>
        <w:t xml:space="preserve">processing, the number of data </w:t>
      </w:r>
      <w:del w:id="246" w:author="Author" w:date="2022-07-19T15:21:00Z">
        <w:r w:rsidRPr="00AC3B88" w:rsidDel="00F0549E">
          <w:delText xml:space="preserve">is </w:delText>
        </w:r>
      </w:del>
      <w:ins w:id="247" w:author="Author" w:date="2022-07-19T15:21:00Z">
        <w:r>
          <w:t>was</w:t>
        </w:r>
        <w:r w:rsidRPr="00AC3B88">
          <w:t xml:space="preserve"> </w:t>
        </w:r>
      </w:ins>
      <w:r w:rsidRPr="00AC3B88">
        <w:t>45,853.</w:t>
      </w:r>
    </w:p>
    <w:p w14:paraId="11B25061" w14:textId="571E4B3A" w:rsidR="00AD16D6" w:rsidRDefault="00AD16D6" w:rsidP="00AD16D6">
      <w:r w:rsidRPr="00AC3B88">
        <w:t xml:space="preserve">There </w:t>
      </w:r>
      <w:del w:id="248" w:author="Author" w:date="2022-07-19T15:21:00Z">
        <w:r w:rsidRPr="00AC3B88" w:rsidDel="00F31E0B">
          <w:delText xml:space="preserve">is </w:delText>
        </w:r>
      </w:del>
      <w:ins w:id="249" w:author="Author" w:date="2022-07-19T15:21:00Z">
        <w:r>
          <w:t>was</w:t>
        </w:r>
        <w:r w:rsidRPr="00AC3B88">
          <w:t xml:space="preserve"> </w:t>
        </w:r>
      </w:ins>
      <w:r w:rsidRPr="00AC3B88">
        <w:t xml:space="preserve">a unique case </w:t>
      </w:r>
      <w:r>
        <w:t>wh</w:t>
      </w:r>
      <w:r w:rsidRPr="00AC3B88">
        <w:t xml:space="preserve">ere there is only one data </w:t>
      </w:r>
      <w:r>
        <w:t xml:space="preserve">with a specific label (ICD-9 code such as 45.72, 48.63, </w:t>
      </w:r>
      <w:r w:rsidRPr="00AC3B88">
        <w:t xml:space="preserve">54.21). </w:t>
      </w:r>
      <w:del w:id="250" w:author="Author" w:date="2022-07-19T15:22:00Z">
        <w:r w:rsidRPr="00AC3B88" w:rsidDel="00014668">
          <w:delText xml:space="preserve">In </w:delText>
        </w:r>
      </w:del>
      <w:del w:id="251" w:author="Author" w:date="2022-07-19T15:21:00Z">
        <w:r w:rsidRPr="00AC3B88" w:rsidDel="00014668">
          <w:delText>this c</w:delText>
        </w:r>
      </w:del>
      <w:ins w:id="252" w:author="Author" w:date="2022-07-19T15:22:00Z">
        <w:r>
          <w:t>These data</w:t>
        </w:r>
      </w:ins>
      <w:del w:id="253" w:author="Author" w:date="2022-07-19T15:21:00Z">
        <w:r w:rsidRPr="00AC3B88" w:rsidDel="00014668">
          <w:delText>ase</w:delText>
        </w:r>
      </w:del>
      <w:del w:id="254" w:author="Author" w:date="2022-07-19T15:22:00Z">
        <w:r w:rsidRPr="00AC3B88" w:rsidDel="00014668">
          <w:delText>, it</w:delText>
        </w:r>
      </w:del>
      <w:r w:rsidRPr="00AC3B88">
        <w:t xml:space="preserve"> cannot be </w:t>
      </w:r>
      <w:r w:rsidRPr="00AD16D6">
        <w:t xml:space="preserve">divided into train and test sets, making it difficult to accurately measure performance. Therefore, we used data after removing a small number of </w:t>
      </w:r>
      <w:ins w:id="255" w:author="Author" w:date="2022-07-19T15:22:00Z">
        <w:r w:rsidRPr="00AD16D6">
          <w:t xml:space="preserve">such </w:t>
        </w:r>
      </w:ins>
      <w:r w:rsidRPr="00AD16D6">
        <w:t xml:space="preserve">labels. Additionally, </w:t>
      </w:r>
      <w:ins w:id="256" w:author="Author" w:date="2022-07-19T15:22:00Z">
        <w:r w:rsidRPr="00AD16D6">
          <w:t xml:space="preserve">the proposed model used </w:t>
        </w:r>
      </w:ins>
      <w:r w:rsidRPr="00AD16D6">
        <w:t>multi-label data</w:t>
      </w:r>
      <w:del w:id="257" w:author="Author" w:date="2022-07-19T15:22:00Z">
        <w:r w:rsidRPr="00AD16D6" w:rsidDel="00174100">
          <w:delText xml:space="preserve"> is used in</w:delText>
        </w:r>
        <w:r w:rsidRPr="00AD16D6" w:rsidDel="005256D6">
          <w:delText xml:space="preserve"> the proposed model</w:delText>
        </w:r>
        <w:r w:rsidRPr="00AD16D6" w:rsidDel="00174100">
          <w:delText>. Multi-labe</w:delText>
        </w:r>
      </w:del>
      <w:ins w:id="258" w:author="Author" w:date="2022-07-19T15:22:00Z">
        <w:r w:rsidRPr="00AD16D6">
          <w:t>, which</w:t>
        </w:r>
      </w:ins>
      <w:del w:id="259" w:author="Author" w:date="2022-07-19T15:22:00Z">
        <w:r w:rsidRPr="00AD16D6" w:rsidDel="00174100">
          <w:delText>l</w:delText>
        </w:r>
      </w:del>
      <w:r w:rsidRPr="00AD16D6">
        <w:t xml:space="preserve"> refers to </w:t>
      </w:r>
      <w:del w:id="260" w:author="Author" w:date="2022-07-19T15:22:00Z">
        <w:r w:rsidRPr="00AD16D6" w:rsidDel="00AC641E">
          <w:delText xml:space="preserve">the existence of </w:delText>
        </w:r>
      </w:del>
      <w:r w:rsidRPr="00AD16D6">
        <w:t xml:space="preserve">one or multiple labels coexisting </w:t>
      </w:r>
      <w:del w:id="261" w:author="Author" w:date="2022-07-19T15:22:00Z">
        <w:r w:rsidRPr="00AD16D6" w:rsidDel="00271588">
          <w:delText xml:space="preserve">on </w:delText>
        </w:r>
      </w:del>
      <w:ins w:id="262" w:author="Author" w:date="2022-07-19T15:22:00Z">
        <w:r w:rsidRPr="00AD16D6">
          <w:t xml:space="preserve">in </w:t>
        </w:r>
      </w:ins>
      <w:r w:rsidRPr="00AD16D6">
        <w:t xml:space="preserve">a single data. </w:t>
      </w:r>
      <w:del w:id="263" w:author="Author" w:date="2022-07-19T15:22:00Z">
        <w:r w:rsidRPr="00AD16D6" w:rsidDel="00E411B4">
          <w:delText>In t</w:delText>
        </w:r>
      </w:del>
      <w:ins w:id="264" w:author="Author" w:date="2022-07-19T15:22:00Z">
        <w:r w:rsidRPr="00AD16D6">
          <w:t>T</w:t>
        </w:r>
      </w:ins>
      <w:r w:rsidRPr="00AD16D6">
        <w:t>he D2SBERT [12] study</w:t>
      </w:r>
      <w:del w:id="265" w:author="Author" w:date="2022-07-19T15:22:00Z">
        <w:r w:rsidRPr="00AD16D6" w:rsidDel="006F7CA9">
          <w:delText>,</w:delText>
        </w:r>
      </w:del>
      <w:r w:rsidRPr="00AD16D6">
        <w:t xml:space="preserve"> </w:t>
      </w:r>
      <w:ins w:id="266" w:author="Author" w:date="2022-07-19T15:22:00Z">
        <w:r w:rsidRPr="00AD16D6">
          <w:t xml:space="preserve">addressed </w:t>
        </w:r>
      </w:ins>
      <w:r w:rsidRPr="00AD16D6">
        <w:t xml:space="preserve">this problem </w:t>
      </w:r>
      <w:del w:id="267" w:author="Author" w:date="2022-07-19T15:22:00Z">
        <w:r w:rsidRPr="00AD16D6" w:rsidDel="009D5ECD">
          <w:delText xml:space="preserve">was </w:delText>
        </w:r>
        <w:r w:rsidRPr="00AD16D6" w:rsidDel="006F7CA9">
          <w:delText xml:space="preserve">eliminated </w:delText>
        </w:r>
      </w:del>
      <w:r w:rsidRPr="00AD16D6">
        <w:t>by</w:t>
      </w:r>
      <w:r w:rsidRPr="00AC3B88">
        <w:t xml:space="preserve"> </w:t>
      </w:r>
      <w:r w:rsidRPr="00AD16D6">
        <w:t xml:space="preserve">using only the top-50 labels. In this study, we identified the removal rate that </w:t>
      </w:r>
      <w:del w:id="268" w:author="Author" w:date="2022-07-19T15:23:00Z">
        <w:r w:rsidRPr="00AD16D6" w:rsidDel="00F421A9">
          <w:delText xml:space="preserve">can </w:delText>
        </w:r>
      </w:del>
      <w:ins w:id="269" w:author="Author" w:date="2022-07-19T15:23:00Z">
        <w:r w:rsidRPr="00AD16D6">
          <w:t xml:space="preserve">could </w:t>
        </w:r>
      </w:ins>
      <w:r w:rsidRPr="00AD16D6">
        <w:t xml:space="preserve">be equally split </w:t>
      </w:r>
      <w:del w:id="270" w:author="Author" w:date="2022-07-19T15:23:00Z">
        <w:r w:rsidRPr="00AD16D6" w:rsidDel="001908B3">
          <w:delText xml:space="preserve">into </w:delText>
        </w:r>
      </w:del>
      <w:ins w:id="271" w:author="Author" w:date="2022-07-19T15:23:00Z">
        <w:r w:rsidRPr="00AD16D6">
          <w:t xml:space="preserve">between </w:t>
        </w:r>
      </w:ins>
      <w:r w:rsidRPr="00AD16D6">
        <w:t xml:space="preserve">the train and test sets through empirical experiments. Consequently, data were removed for </w:t>
      </w:r>
      <w:del w:id="272" w:author="Author" w:date="2022-07-19T15:23:00Z">
        <w:r w:rsidRPr="00AD16D6" w:rsidDel="00CB1043">
          <w:delText xml:space="preserve">the </w:delText>
        </w:r>
      </w:del>
      <w:r w:rsidRPr="00AD16D6">
        <w:t xml:space="preserve">ICD-9 codes that appeared </w:t>
      </w:r>
      <w:ins w:id="273" w:author="Author" w:date="2022-07-19T15:23:00Z">
        <w:r w:rsidRPr="00AD16D6">
          <w:t>≤</w:t>
        </w:r>
      </w:ins>
      <w:r w:rsidRPr="00AD16D6">
        <w:t xml:space="preserve">11 </w:t>
      </w:r>
      <w:del w:id="274" w:author="Author" w:date="2022-07-19T15:23:00Z">
        <w:r w:rsidRPr="00AD16D6" w:rsidDel="00594ACE">
          <w:delText xml:space="preserve">or fewer </w:delText>
        </w:r>
      </w:del>
      <w:r w:rsidRPr="00AD16D6">
        <w:t xml:space="preserve">times. The removed data </w:t>
      </w:r>
      <w:del w:id="275" w:author="Author" w:date="2022-07-19T15:23:00Z">
        <w:r w:rsidRPr="00AD16D6" w:rsidDel="005D1568">
          <w:delText xml:space="preserve">occupies </w:delText>
        </w:r>
      </w:del>
      <w:ins w:id="276" w:author="Author" w:date="2022-07-19T15:23:00Z">
        <w:r w:rsidRPr="00AD16D6">
          <w:t xml:space="preserve">accounted for </w:t>
        </w:r>
      </w:ins>
      <w:r w:rsidRPr="00AD16D6">
        <w:t>3% of the total data</w:t>
      </w:r>
      <w:ins w:id="277" w:author="Author" w:date="2022-07-19T15:23:00Z">
        <w:r w:rsidRPr="00AD16D6">
          <w:t xml:space="preserve"> and</w:t>
        </w:r>
      </w:ins>
      <w:del w:id="278" w:author="Author" w:date="2022-07-19T15:23:00Z">
        <w:r w:rsidRPr="00AD16D6" w:rsidDel="00AC78C3">
          <w:delText>;</w:delText>
        </w:r>
      </w:del>
      <w:r w:rsidRPr="00AD16D6">
        <w:t xml:space="preserve"> </w:t>
      </w:r>
      <w:del w:id="279" w:author="Author" w:date="2022-07-19T15:23:00Z">
        <w:r w:rsidRPr="00AD16D6" w:rsidDel="00891F73">
          <w:delText xml:space="preserve">it </w:delText>
        </w:r>
        <w:r w:rsidRPr="00AD16D6" w:rsidDel="0093279E">
          <w:delText>was</w:delText>
        </w:r>
      </w:del>
      <w:ins w:id="280" w:author="Author" w:date="2022-07-19T15:23:00Z">
        <w:r w:rsidRPr="00AD16D6">
          <w:t>were</w:t>
        </w:r>
      </w:ins>
      <w:r w:rsidRPr="00AD16D6">
        <w:t xml:space="preserve"> removed because </w:t>
      </w:r>
      <w:del w:id="281" w:author="Author" w:date="2022-07-19T15:23:00Z">
        <w:r w:rsidRPr="00AD16D6" w:rsidDel="00714B43">
          <w:delText xml:space="preserve">it </w:delText>
        </w:r>
      </w:del>
      <w:ins w:id="282" w:author="Author" w:date="2022-07-19T15:23:00Z">
        <w:r w:rsidRPr="00AD16D6">
          <w:t xml:space="preserve">they were </w:t>
        </w:r>
      </w:ins>
      <w:del w:id="283" w:author="Author" w:date="2022-07-19T15:23:00Z">
        <w:r w:rsidRPr="00AD16D6" w:rsidDel="00714B43">
          <w:delText xml:space="preserve">is an </w:delText>
        </w:r>
      </w:del>
      <w:r w:rsidRPr="00AD16D6">
        <w:t>uncommon term</w:t>
      </w:r>
      <w:ins w:id="284" w:author="Author" w:date="2022-07-19T15:23:00Z">
        <w:r w:rsidRPr="00AD16D6">
          <w:t>s</w:t>
        </w:r>
      </w:ins>
      <w:r w:rsidRPr="00AD16D6">
        <w:t xml:space="preserve">. After removal, </w:t>
      </w:r>
      <w:del w:id="285" w:author="Author" w:date="2022-07-19T15:23:00Z">
        <w:r w:rsidRPr="00AD16D6" w:rsidDel="00460D49">
          <w:delText xml:space="preserve">there are </w:delText>
        </w:r>
      </w:del>
      <w:r w:rsidRPr="00AD16D6">
        <w:t>44,341 data and 353 ICD-9 codes</w:t>
      </w:r>
      <w:ins w:id="286" w:author="Author" w:date="2022-07-19T15:23:00Z">
        <w:r w:rsidRPr="00AD16D6">
          <w:t xml:space="preserve"> remai</w:t>
        </w:r>
      </w:ins>
      <w:ins w:id="287" w:author="Author" w:date="2022-07-19T15:24:00Z">
        <w:r w:rsidRPr="00AD16D6">
          <w:t>ned</w:t>
        </w:r>
      </w:ins>
      <w:r w:rsidRPr="00AD16D6">
        <w:t xml:space="preserve">. Data were used in the multi-label classification library to ensure that </w:t>
      </w:r>
      <w:ins w:id="288" w:author="Author" w:date="2022-07-19T15:24:00Z">
        <w:r w:rsidRPr="00AD16D6">
          <w:t xml:space="preserve">the </w:t>
        </w:r>
      </w:ins>
      <w:r w:rsidRPr="00AD16D6">
        <w:t xml:space="preserve">multi-label ICD-9 codes were balanced </w:t>
      </w:r>
      <w:del w:id="289" w:author="Author" w:date="2022-07-19T15:24:00Z">
        <w:r w:rsidRPr="00AD16D6" w:rsidDel="00E13EB3">
          <w:delText xml:space="preserve">in </w:delText>
        </w:r>
      </w:del>
      <w:ins w:id="290" w:author="Author" w:date="2022-07-19T15:24:00Z">
        <w:r w:rsidRPr="00AD16D6">
          <w:t xml:space="preserve">between </w:t>
        </w:r>
      </w:ins>
      <w:r w:rsidRPr="00AD16D6">
        <w:t xml:space="preserve">the train and test sets. The multi-label classification library was used in scikit-learn [13], </w:t>
      </w:r>
      <w:del w:id="291" w:author="Author" w:date="2022-07-19T15:24:00Z">
        <w:r w:rsidRPr="00AD16D6" w:rsidDel="00525006">
          <w:delText xml:space="preserve">which is </w:delText>
        </w:r>
      </w:del>
      <w:r w:rsidRPr="00AD16D6">
        <w:t>an open-source machine learning available in Python</w:t>
      </w:r>
      <w:ins w:id="292" w:author="Author" w:date="2022-07-19T15:24:00Z">
        <w:r w:rsidRPr="00AD16D6">
          <w:t>.</w:t>
        </w:r>
      </w:ins>
      <w:del w:id="293" w:author="Author" w:date="2022-07-19T15:24:00Z">
        <w:r w:rsidRPr="00AD16D6" w:rsidDel="0014546D">
          <w:delText>,</w:delText>
        </w:r>
      </w:del>
      <w:r w:rsidRPr="00AD16D6">
        <w:t xml:space="preserve"> </w:t>
      </w:r>
      <w:del w:id="294" w:author="Author" w:date="2022-07-19T15:24:00Z">
        <w:r w:rsidRPr="00AD16D6" w:rsidDel="0014546D">
          <w:delText>and t</w:delText>
        </w:r>
      </w:del>
      <w:ins w:id="295" w:author="Author" w:date="2022-07-19T15:24:00Z">
        <w:r w:rsidRPr="00AD16D6">
          <w:t>T</w:t>
        </w:r>
      </w:ins>
      <w:r w:rsidRPr="00AD16D6">
        <w:t>he train and test datasets were divided in an 8:2 ratio.</w:t>
      </w:r>
    </w:p>
    <w:p w14:paraId="4038C1BE" w14:textId="77777777" w:rsidR="008A7CDA" w:rsidRDefault="008A7CDA" w:rsidP="00AD16D6"/>
    <w:p w14:paraId="6DCA45D6" w14:textId="77777777" w:rsidR="008A7CDA" w:rsidRPr="00AC3B88" w:rsidRDefault="008A7CDA" w:rsidP="008A7CDA">
      <w:pPr>
        <w:keepNext/>
        <w:jc w:val="center"/>
        <w:rPr>
          <w:szCs w:val="20"/>
        </w:rPr>
      </w:pPr>
      <w:commentRangeStart w:id="296"/>
      <w:commentRangeStart w:id="297"/>
      <w:r w:rsidRPr="00AC3B88">
        <w:rPr>
          <w:noProof/>
          <w:szCs w:val="20"/>
        </w:rPr>
        <w:lastRenderedPageBreak/>
        <w:drawing>
          <wp:inline distT="0" distB="0" distL="0" distR="0" wp14:anchorId="2F72A8AE" wp14:editId="5CBDDCD9">
            <wp:extent cx="5386705" cy="3030021"/>
            <wp:effectExtent l="0" t="0" r="4445" b="0"/>
            <wp:docPr id="2" name="그림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6705" cy="3030021"/>
                    </a:xfrm>
                    <a:prstGeom prst="rect">
                      <a:avLst/>
                    </a:prstGeom>
                    <a:noFill/>
                    <a:ln>
                      <a:noFill/>
                    </a:ln>
                  </pic:spPr>
                </pic:pic>
              </a:graphicData>
            </a:graphic>
          </wp:inline>
        </w:drawing>
      </w:r>
      <w:commentRangeEnd w:id="296"/>
      <w:commentRangeEnd w:id="297"/>
      <w:r>
        <w:rPr>
          <w:rStyle w:val="CommentReference"/>
        </w:rPr>
        <w:commentReference w:id="296"/>
      </w:r>
      <w:r>
        <w:rPr>
          <w:rStyle w:val="CommentReference"/>
        </w:rPr>
        <w:commentReference w:id="297"/>
      </w:r>
    </w:p>
    <w:p w14:paraId="03E626FF" w14:textId="2E9774D7" w:rsidR="008A7CDA" w:rsidRPr="00C647D0" w:rsidRDefault="008A7CDA" w:rsidP="009533BB">
      <w:r w:rsidRPr="00C647D0">
        <w:t xml:space="preserve">Figure </w:t>
      </w:r>
      <w:r w:rsidRPr="00C647D0">
        <w:rPr>
          <w:noProof/>
        </w:rPr>
        <w:fldChar w:fldCharType="begin"/>
      </w:r>
      <w:r w:rsidRPr="00C647D0">
        <w:rPr>
          <w:noProof/>
        </w:rPr>
        <w:instrText xml:space="preserve"> SEQ Figure \* ARABIC </w:instrText>
      </w:r>
      <w:r w:rsidRPr="00C647D0">
        <w:rPr>
          <w:noProof/>
        </w:rPr>
        <w:fldChar w:fldCharType="separate"/>
      </w:r>
      <w:r w:rsidRPr="00C647D0">
        <w:rPr>
          <w:noProof/>
        </w:rPr>
        <w:t>1</w:t>
      </w:r>
      <w:r w:rsidRPr="00C647D0">
        <w:rPr>
          <w:noProof/>
        </w:rPr>
        <w:fldChar w:fldCharType="end"/>
      </w:r>
      <w:r w:rsidR="00C647D0" w:rsidRPr="00C647D0">
        <w:rPr>
          <w:noProof/>
        </w:rPr>
        <w:t>.</w:t>
      </w:r>
      <w:r w:rsidRPr="00C647D0">
        <w:t xml:space="preserve"> Preprocessing Workflow</w:t>
      </w:r>
    </w:p>
    <w:p w14:paraId="09B52A1A" w14:textId="77777777" w:rsidR="00E24988" w:rsidRPr="00AC3B88" w:rsidRDefault="00E24988" w:rsidP="00E24988">
      <w:pPr>
        <w:rPr>
          <w:del w:id="298" w:author="Author" w:date="2022-07-20T18:39:00Z"/>
          <w:szCs w:val="20"/>
        </w:rPr>
      </w:pPr>
      <w:del w:id="299" w:author="Author" w:date="2022-07-20T18:39:00Z">
        <w:r w:rsidRPr="00AC3B88">
          <w:rPr>
            <w:szCs w:val="20"/>
          </w:rPr>
          <w:delText>2.3. Methods</w:delText>
        </w:r>
      </w:del>
    </w:p>
    <w:p w14:paraId="061CDC6C" w14:textId="77777777" w:rsidR="00E24988" w:rsidRPr="000E67BC" w:rsidRDefault="00E24988" w:rsidP="00E24988">
      <w:pPr>
        <w:pStyle w:val="Heading3"/>
        <w:rPr>
          <w:ins w:id="300" w:author="Author" w:date="2022-07-20T18:39:00Z"/>
        </w:rPr>
      </w:pPr>
      <w:commentRangeStart w:id="301"/>
      <w:ins w:id="302" w:author="Author" w:date="2022-07-20T18:39:00Z">
        <w:r>
          <w:t xml:space="preserve">Computational </w:t>
        </w:r>
        <w:commentRangeEnd w:id="301"/>
        <w:r>
          <w:rPr>
            <w:rStyle w:val="CommentReference"/>
            <w:rFonts w:asciiTheme="minorHAnsi" w:eastAsiaTheme="minorEastAsia" w:hAnsiTheme="minorHAnsi" w:cstheme="minorBidi"/>
            <w:b w:val="0"/>
            <w:bCs w:val="0"/>
            <w:color w:val="auto"/>
          </w:rPr>
          <w:commentReference w:id="301"/>
        </w:r>
        <w:r>
          <w:t>m</w:t>
        </w:r>
        <w:r w:rsidRPr="000E67BC">
          <w:t>ethods</w:t>
        </w:r>
      </w:ins>
    </w:p>
    <w:p w14:paraId="10A71007" w14:textId="067A335F" w:rsidR="000E67BC" w:rsidRDefault="000E67BC" w:rsidP="00D406D8">
      <w:del w:id="303" w:author="Author" w:date="2022-07-19T15:24:00Z">
        <w:r w:rsidRPr="00AC3B88" w:rsidDel="00E30CCD">
          <w:delText xml:space="preserve">In </w:delText>
        </w:r>
      </w:del>
      <w:ins w:id="304" w:author="Author" w:date="2022-07-19T15:24:00Z">
        <w:r>
          <w:t>T</w:t>
        </w:r>
      </w:ins>
      <w:del w:id="305" w:author="Author" w:date="2022-07-19T15:24:00Z">
        <w:r w:rsidRPr="00AC3B88" w:rsidDel="00E30CCD">
          <w:delText>t</w:delText>
        </w:r>
      </w:del>
      <w:r w:rsidRPr="00AC3B88">
        <w:t>his section</w:t>
      </w:r>
      <w:del w:id="306" w:author="Author" w:date="2022-07-19T15:24:00Z">
        <w:r w:rsidRPr="00AC3B88" w:rsidDel="00E30CCD">
          <w:delText>,</w:delText>
        </w:r>
      </w:del>
      <w:r w:rsidRPr="00AC3B88">
        <w:t xml:space="preserve"> </w:t>
      </w:r>
      <w:del w:id="307" w:author="Author" w:date="2022-07-19T15:24:00Z">
        <w:r w:rsidRPr="00AC3B88" w:rsidDel="00E30CCD">
          <w:delText xml:space="preserve">we </w:delText>
        </w:r>
      </w:del>
      <w:r w:rsidRPr="00AC3B88">
        <w:t>d</w:t>
      </w:r>
      <w:r>
        <w:t>iscuss</w:t>
      </w:r>
      <w:ins w:id="308" w:author="Author" w:date="2022-07-19T15:24:00Z">
        <w:r>
          <w:t>es</w:t>
        </w:r>
      </w:ins>
      <w:r>
        <w:t xml:space="preserve"> the </w:t>
      </w:r>
      <w:r w:rsidRPr="00AC3B88">
        <w:t>ConBERT model</w:t>
      </w:r>
      <w:r>
        <w:t>,</w:t>
      </w:r>
      <w:r>
        <w:rPr>
          <w:rFonts w:ascii="Malgun Gothic" w:eastAsia="Malgun Gothic" w:hAnsi="Malgun Gothic" w:cs="Times New Roman"/>
        </w:rPr>
        <w:t xml:space="preserve"> which is</w:t>
      </w:r>
      <w:r w:rsidRPr="00AC3B88">
        <w:rPr>
          <w:rFonts w:hint="eastAsia"/>
        </w:rPr>
        <w:t xml:space="preserve"> </w:t>
      </w:r>
      <w:r w:rsidRPr="00AC3B88">
        <w:t xml:space="preserve">an ensemble model </w:t>
      </w:r>
      <w:del w:id="309" w:author="Author" w:date="2022-07-19T15:24:00Z">
        <w:r w:rsidRPr="00AC3B88" w:rsidDel="00594E72">
          <w:delText xml:space="preserve">to </w:delText>
        </w:r>
      </w:del>
      <w:ins w:id="310" w:author="Author" w:date="2022-07-19T15:24:00Z">
        <w:r>
          <w:t>that</w:t>
        </w:r>
        <w:r w:rsidRPr="00AC3B88">
          <w:t xml:space="preserve"> </w:t>
        </w:r>
      </w:ins>
      <w:r w:rsidRPr="00D406D8">
        <w:t>achieve</w:t>
      </w:r>
      <w:ins w:id="311" w:author="Author" w:date="2022-07-19T15:24:00Z">
        <w:r w:rsidRPr="00D406D8">
          <w:t>d</w:t>
        </w:r>
      </w:ins>
      <w:r w:rsidRPr="00D406D8">
        <w:t xml:space="preserve"> higher performance </w:t>
      </w:r>
      <w:del w:id="312" w:author="Author" w:date="2022-07-19T15:24:00Z">
        <w:r w:rsidRPr="00D406D8" w:rsidDel="002051DA">
          <w:delText>on the</w:delText>
        </w:r>
      </w:del>
      <w:ins w:id="313" w:author="Author" w:date="2022-07-19T15:24:00Z">
        <w:r w:rsidRPr="00D406D8">
          <w:t>for</w:t>
        </w:r>
      </w:ins>
      <w:r w:rsidRPr="00D406D8">
        <w:t xml:space="preserve"> ICD-9 code prediction</w:t>
      </w:r>
      <w:del w:id="314" w:author="Author" w:date="2022-07-19T15:24:00Z">
        <w:r w:rsidRPr="00D406D8" w:rsidDel="007D40D3">
          <w:delText xml:space="preserve"> problem</w:delText>
        </w:r>
      </w:del>
      <w:r w:rsidRPr="00D406D8">
        <w:t>.</w:t>
      </w:r>
    </w:p>
    <w:p w14:paraId="1911721F" w14:textId="77777777" w:rsidR="00E24988" w:rsidRPr="00AC3B88" w:rsidRDefault="00E24988" w:rsidP="00D406D8"/>
    <w:p w14:paraId="741E8E25" w14:textId="1B2B6042" w:rsidR="000E67BC" w:rsidRPr="00AC3B88" w:rsidRDefault="00E24988" w:rsidP="00E24988">
      <w:pPr>
        <w:pStyle w:val="Heading4"/>
      </w:pPr>
      <w:del w:id="315" w:author="Author" w:date="2022-07-20T18:39:00Z">
        <w:r w:rsidRPr="00AC3B88">
          <w:rPr>
            <w:szCs w:val="20"/>
          </w:rPr>
          <w:delText xml:space="preserve">2.3.1. </w:delText>
        </w:r>
      </w:del>
      <w:r w:rsidRPr="00AC3B88">
        <w:t>Embedding</w:t>
      </w:r>
    </w:p>
    <w:p w14:paraId="534004B8" w14:textId="1B434B3C" w:rsidR="000E67BC" w:rsidRDefault="000E67BC" w:rsidP="004757CB">
      <w:r w:rsidRPr="00AC3B88">
        <w:t xml:space="preserve">Embedding is </w:t>
      </w:r>
      <w:r>
        <w:t>a</w:t>
      </w:r>
      <w:r w:rsidRPr="00AC3B88">
        <w:t xml:space="preserve"> natural language processing technique that express</w:t>
      </w:r>
      <w:r>
        <w:t>es</w:t>
      </w:r>
      <w:r>
        <w:rPr>
          <w:rFonts w:ascii="Malgun Gothic" w:eastAsia="Malgun Gothic" w:hAnsi="Malgun Gothic" w:cs="Times New Roman"/>
        </w:rPr>
        <w:t xml:space="preserve"> words as </w:t>
      </w:r>
      <w:r w:rsidRPr="00AC3B88">
        <w:t xml:space="preserve">numerical vectors. The </w:t>
      </w:r>
      <w:r w:rsidRPr="004757CB">
        <w:t xml:space="preserve">generated vector contains semantic and grammatical information so </w:t>
      </w:r>
      <w:del w:id="316" w:author="Author" w:date="2022-07-19T15:25:00Z">
        <w:r w:rsidRPr="004757CB" w:rsidDel="00927EA7">
          <w:delText xml:space="preserve">that </w:delText>
        </w:r>
      </w:del>
      <w:ins w:id="317" w:author="Author" w:date="2022-07-19T15:25:00Z">
        <w:r w:rsidRPr="004757CB">
          <w:t xml:space="preserve">to allow </w:t>
        </w:r>
      </w:ins>
      <w:r w:rsidRPr="004757CB">
        <w:t>various operations</w:t>
      </w:r>
      <w:ins w:id="318" w:author="Author" w:date="2022-07-19T15:25:00Z">
        <w:r w:rsidRPr="004757CB">
          <w:t>,</w:t>
        </w:r>
      </w:ins>
      <w:del w:id="319" w:author="Author" w:date="2022-07-19T15:25:00Z">
        <w:r w:rsidRPr="004757CB" w:rsidDel="00F313EF">
          <w:delText>,</w:delText>
        </w:r>
      </w:del>
      <w:r w:rsidRPr="004757CB">
        <w:t xml:space="preserve"> such as calculating the similarity between words and sentences</w:t>
      </w:r>
      <w:del w:id="320" w:author="Author" w:date="2022-07-19T15:25:00Z">
        <w:r w:rsidRPr="004757CB" w:rsidDel="00FF0B10">
          <w:delText>, are possible</w:delText>
        </w:r>
      </w:del>
      <w:r w:rsidRPr="004757CB">
        <w:t xml:space="preserve">. In the case of ICD-9 code automation, </w:t>
      </w:r>
      <w:del w:id="321" w:author="Author" w:date="2022-07-19T15:25:00Z">
        <w:r w:rsidRPr="004757CB" w:rsidDel="001E25CC">
          <w:delText xml:space="preserve">there is a difference in </w:delText>
        </w:r>
      </w:del>
      <w:r w:rsidRPr="004757CB">
        <w:t xml:space="preserve">the indication of the operative report and diagnosis </w:t>
      </w:r>
      <w:ins w:id="322" w:author="Author" w:date="2022-07-19T15:25:00Z">
        <w:r w:rsidRPr="004757CB">
          <w:t xml:space="preserve">differs </w:t>
        </w:r>
      </w:ins>
      <w:r w:rsidRPr="004757CB">
        <w:t>even with the same ICD-9 code. In this case, the similarity of expressions can be compared through embedding. Representative embedding models include Word2Vec [16], Glove [17], Fasttext [18], ELMo [19], and BERT. As BERT has shown outstanding performance on various tasks among other models, we utilize</w:t>
      </w:r>
      <w:ins w:id="323" w:author="Author" w:date="2022-07-19T15:25:00Z">
        <w:r w:rsidRPr="004757CB">
          <w:t>d</w:t>
        </w:r>
      </w:ins>
      <w:r w:rsidRPr="004757CB">
        <w:t xml:space="preserve"> BERT-based embedding. </w:t>
      </w:r>
      <w:del w:id="324" w:author="Author" w:date="2022-07-19T15:25:00Z">
        <w:r w:rsidRPr="004757CB" w:rsidDel="002A7D24">
          <w:delText>All t</w:delText>
        </w:r>
      </w:del>
      <w:ins w:id="325" w:author="Author" w:date="2022-07-19T15:25:00Z">
        <w:r w:rsidRPr="004757CB">
          <w:t>T</w:t>
        </w:r>
      </w:ins>
      <w:r w:rsidRPr="004757CB">
        <w:t xml:space="preserve">he pre-trained models and corresponding corpuses used for pre-training are shown in Table 2. </w:t>
      </w:r>
      <w:del w:id="326" w:author="Author" w:date="2022-07-19T15:26:00Z">
        <w:r w:rsidRPr="004757CB" w:rsidDel="00EF230F">
          <w:delText>A d</w:delText>
        </w:r>
      </w:del>
      <w:ins w:id="327" w:author="Author" w:date="2022-07-19T15:26:00Z">
        <w:r w:rsidRPr="004757CB">
          <w:t>D</w:t>
        </w:r>
      </w:ins>
      <w:r w:rsidRPr="004757CB">
        <w:t>etailed description</w:t>
      </w:r>
      <w:ins w:id="328" w:author="Author" w:date="2022-07-19T15:26:00Z">
        <w:r w:rsidRPr="004757CB">
          <w:t>s</w:t>
        </w:r>
      </w:ins>
      <w:r w:rsidRPr="004757CB">
        <w:t xml:space="preserve"> of each model </w:t>
      </w:r>
      <w:del w:id="329" w:author="Author" w:date="2022-07-19T15:26:00Z">
        <w:r w:rsidRPr="004757CB" w:rsidDel="006D27C7">
          <w:delText xml:space="preserve">is </w:delText>
        </w:r>
      </w:del>
      <w:ins w:id="330" w:author="Author" w:date="2022-07-19T15:26:00Z">
        <w:r w:rsidRPr="004757CB">
          <w:t xml:space="preserve">are </w:t>
        </w:r>
      </w:ins>
      <w:r w:rsidRPr="004757CB">
        <w:t>provided in the following sections.</w:t>
      </w:r>
    </w:p>
    <w:p w14:paraId="7FA9F883" w14:textId="77777777" w:rsidR="004757CB" w:rsidRPr="00BC33E5" w:rsidRDefault="004757CB" w:rsidP="004757CB"/>
    <w:p w14:paraId="5A01FA9B" w14:textId="17FB3F94" w:rsidR="000E67BC" w:rsidRPr="00AC3B88" w:rsidRDefault="000E67BC" w:rsidP="008E36E2">
      <w:r w:rsidRPr="00AC3B88">
        <w:t>Table 2</w:t>
      </w:r>
      <w:ins w:id="331" w:author="Author" w:date="2022-07-19T21:00:00Z">
        <w:r w:rsidR="003E7FAE">
          <w:t>.</w:t>
        </w:r>
      </w:ins>
      <w:r w:rsidRPr="00AC3B88">
        <w:t xml:space="preserve"> </w:t>
      </w:r>
      <w:del w:id="332" w:author="Author" w:date="2022-07-19T15:26:00Z">
        <w:r w:rsidDel="00AC0FAB">
          <w:delText xml:space="preserve">The </w:delText>
        </w:r>
      </w:del>
      <w:r w:rsidRPr="00AC3B88">
        <w:t>Pre</w:t>
      </w:r>
      <w:r>
        <w:t>-</w:t>
      </w:r>
      <w:r w:rsidRPr="00AC3B88">
        <w:t xml:space="preserve">training </w:t>
      </w:r>
      <w:ins w:id="333" w:author="Author" w:date="2022-07-19T21:01:00Z">
        <w:r w:rsidR="003E7FAE">
          <w:t>m</w:t>
        </w:r>
      </w:ins>
      <w:del w:id="334" w:author="Author" w:date="2022-07-19T21:01:00Z">
        <w:r w:rsidRPr="00AC3B88" w:rsidDel="003E7FAE">
          <w:delText>M</w:delText>
        </w:r>
      </w:del>
      <w:r w:rsidRPr="00AC3B88">
        <w:t>odel</w:t>
      </w:r>
      <w:ins w:id="335" w:author="Author" w:date="2022-07-19T15:26:00Z">
        <w:r>
          <w:t>s</w:t>
        </w:r>
      </w:ins>
      <w:r w:rsidRPr="00AC3B88">
        <w:t xml:space="preserve"> and </w:t>
      </w:r>
      <w:ins w:id="336" w:author="Author" w:date="2022-07-19T21:01:00Z">
        <w:r w:rsidR="003E7FAE">
          <w:t>l</w:t>
        </w:r>
      </w:ins>
      <w:del w:id="337" w:author="Author" w:date="2022-07-19T21:01:00Z">
        <w:r w:rsidRPr="00AC3B88" w:rsidDel="003E7FAE">
          <w:delText>L</w:delText>
        </w:r>
      </w:del>
      <w:r w:rsidRPr="00AC3B88">
        <w:t xml:space="preserve">earned </w:t>
      </w:r>
      <w:ins w:id="338" w:author="Author" w:date="2022-07-19T21:01:00Z">
        <w:r w:rsidR="003E7FAE">
          <w:t>c</w:t>
        </w:r>
      </w:ins>
      <w:del w:id="339" w:author="Author" w:date="2022-07-19T21:01:00Z">
        <w:r w:rsidRPr="00AC3B88" w:rsidDel="003E7FAE">
          <w:delText>C</w:delText>
        </w:r>
      </w:del>
      <w:r w:rsidRPr="00AC3B88">
        <w:t>orpus</w:t>
      </w:r>
      <w:ins w:id="340" w:author="Author" w:date="2022-07-19T15:26:00Z">
        <w:r>
          <w:t>es</w:t>
        </w:r>
      </w:ins>
    </w:p>
    <w:tbl>
      <w:tblPr>
        <w:tblStyle w:val="TableGrid"/>
        <w:tblW w:w="9551" w:type="dxa"/>
        <w:jc w:val="center"/>
        <w:tblLook w:val="04A0" w:firstRow="1" w:lastRow="0" w:firstColumn="1" w:lastColumn="0" w:noHBand="0" w:noVBand="1"/>
      </w:tblPr>
      <w:tblGrid>
        <w:gridCol w:w="3222"/>
        <w:gridCol w:w="6329"/>
      </w:tblGrid>
      <w:tr w:rsidR="000E67BC" w14:paraId="6920BD2C" w14:textId="77777777" w:rsidTr="001040FC">
        <w:trPr>
          <w:jc w:val="center"/>
        </w:trPr>
        <w:tc>
          <w:tcPr>
            <w:tcW w:w="3222" w:type="dxa"/>
            <w:tcBorders>
              <w:left w:val="nil"/>
              <w:bottom w:val="single" w:sz="4" w:space="0" w:color="auto"/>
              <w:right w:val="nil"/>
            </w:tcBorders>
            <w:vAlign w:val="center"/>
          </w:tcPr>
          <w:p w14:paraId="18F7FE81"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Model</w:t>
            </w:r>
          </w:p>
        </w:tc>
        <w:tc>
          <w:tcPr>
            <w:tcW w:w="6329" w:type="dxa"/>
            <w:tcBorders>
              <w:left w:val="nil"/>
              <w:bottom w:val="single" w:sz="4" w:space="0" w:color="auto"/>
              <w:right w:val="nil"/>
            </w:tcBorders>
            <w:vAlign w:val="center"/>
          </w:tcPr>
          <w:p w14:paraId="7CEB4771"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Corpus</w:t>
            </w:r>
          </w:p>
        </w:tc>
      </w:tr>
      <w:tr w:rsidR="000E67BC" w14:paraId="6213B28F" w14:textId="77777777" w:rsidTr="001040FC">
        <w:trPr>
          <w:jc w:val="center"/>
        </w:trPr>
        <w:tc>
          <w:tcPr>
            <w:tcW w:w="3222" w:type="dxa"/>
            <w:tcBorders>
              <w:left w:val="nil"/>
              <w:bottom w:val="nil"/>
              <w:right w:val="nil"/>
            </w:tcBorders>
            <w:vAlign w:val="center"/>
          </w:tcPr>
          <w:p w14:paraId="28063C65"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MedicalBERT[10]</w:t>
            </w:r>
          </w:p>
        </w:tc>
        <w:tc>
          <w:tcPr>
            <w:tcW w:w="6329" w:type="dxa"/>
            <w:tcBorders>
              <w:left w:val="nil"/>
              <w:bottom w:val="nil"/>
              <w:right w:val="nil"/>
            </w:tcBorders>
            <w:vAlign w:val="center"/>
          </w:tcPr>
          <w:p w14:paraId="1247A864"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MIMIC-III Clinical note, PMC OA biomedical paper abstract</w:t>
            </w:r>
          </w:p>
        </w:tc>
      </w:tr>
      <w:tr w:rsidR="000E67BC" w14:paraId="6814D46E" w14:textId="77777777" w:rsidTr="001040FC">
        <w:trPr>
          <w:jc w:val="center"/>
        </w:trPr>
        <w:tc>
          <w:tcPr>
            <w:tcW w:w="3222" w:type="dxa"/>
            <w:tcBorders>
              <w:top w:val="nil"/>
              <w:left w:val="nil"/>
              <w:bottom w:val="nil"/>
              <w:right w:val="nil"/>
            </w:tcBorders>
            <w:vAlign w:val="center"/>
          </w:tcPr>
          <w:p w14:paraId="28B5F490"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UmlsBERT[14]</w:t>
            </w:r>
          </w:p>
        </w:tc>
        <w:tc>
          <w:tcPr>
            <w:tcW w:w="6329" w:type="dxa"/>
            <w:tcBorders>
              <w:top w:val="nil"/>
              <w:left w:val="nil"/>
              <w:bottom w:val="nil"/>
              <w:right w:val="nil"/>
            </w:tcBorders>
            <w:vAlign w:val="center"/>
          </w:tcPr>
          <w:p w14:paraId="6773FF44"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Intensive Care III (MIMIC-III), MedNLi, i2b2 2006, i2b2 2010, i2b2 2012, i2b2 2014</w:t>
            </w:r>
          </w:p>
        </w:tc>
      </w:tr>
      <w:tr w:rsidR="000E67BC" w14:paraId="4370D08E" w14:textId="77777777" w:rsidTr="001040FC">
        <w:trPr>
          <w:jc w:val="center"/>
        </w:trPr>
        <w:tc>
          <w:tcPr>
            <w:tcW w:w="3222" w:type="dxa"/>
            <w:tcBorders>
              <w:top w:val="nil"/>
              <w:left w:val="nil"/>
              <w:bottom w:val="nil"/>
              <w:right w:val="nil"/>
            </w:tcBorders>
            <w:vAlign w:val="center"/>
          </w:tcPr>
          <w:p w14:paraId="02265C0D"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BioBERT[15]</w:t>
            </w:r>
          </w:p>
        </w:tc>
        <w:tc>
          <w:tcPr>
            <w:tcW w:w="6329" w:type="dxa"/>
            <w:tcBorders>
              <w:top w:val="nil"/>
              <w:left w:val="nil"/>
              <w:bottom w:val="nil"/>
              <w:right w:val="nil"/>
            </w:tcBorders>
            <w:vAlign w:val="center"/>
          </w:tcPr>
          <w:p w14:paraId="14A61B45"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English Wikipedia, BooksCorpus, PubMed Abstracts, PMC Full-text articles</w:t>
            </w:r>
          </w:p>
        </w:tc>
      </w:tr>
      <w:tr w:rsidR="000E67BC" w14:paraId="5592776A" w14:textId="77777777" w:rsidTr="001040FC">
        <w:trPr>
          <w:jc w:val="center"/>
        </w:trPr>
        <w:tc>
          <w:tcPr>
            <w:tcW w:w="3222" w:type="dxa"/>
            <w:tcBorders>
              <w:top w:val="nil"/>
              <w:left w:val="nil"/>
              <w:right w:val="nil"/>
            </w:tcBorders>
            <w:vAlign w:val="center"/>
          </w:tcPr>
          <w:p w14:paraId="59FDA1B0" w14:textId="77777777" w:rsidR="000E67BC" w:rsidRPr="004757CB" w:rsidRDefault="000E67BC" w:rsidP="001040FC">
            <w:pPr>
              <w:jc w:val="center"/>
              <w:rPr>
                <w:rFonts w:ascii="Times New Roman" w:hAnsi="Times New Roman" w:cs="Times New Roman"/>
                <w:szCs w:val="20"/>
              </w:rPr>
            </w:pPr>
            <w:r w:rsidRPr="004757CB">
              <w:rPr>
                <w:rFonts w:ascii="Times New Roman" w:eastAsia="Malgun Gothic" w:hAnsi="Times New Roman" w:cs="Times New Roman"/>
                <w:szCs w:val="20"/>
              </w:rPr>
              <w:t>MedicalCharacterBERT[10]</w:t>
            </w:r>
          </w:p>
        </w:tc>
        <w:tc>
          <w:tcPr>
            <w:tcW w:w="6329" w:type="dxa"/>
            <w:tcBorders>
              <w:top w:val="nil"/>
              <w:left w:val="nil"/>
              <w:right w:val="nil"/>
            </w:tcBorders>
            <w:vAlign w:val="center"/>
          </w:tcPr>
          <w:p w14:paraId="7230CF6D" w14:textId="77777777" w:rsidR="000E67BC" w:rsidRPr="004757CB" w:rsidRDefault="000E67BC" w:rsidP="001040FC">
            <w:pPr>
              <w:keepNext/>
              <w:jc w:val="center"/>
              <w:rPr>
                <w:rFonts w:ascii="Times New Roman" w:hAnsi="Times New Roman" w:cs="Times New Roman"/>
                <w:szCs w:val="20"/>
              </w:rPr>
            </w:pPr>
            <w:r w:rsidRPr="004757CB">
              <w:rPr>
                <w:rFonts w:ascii="Times New Roman" w:eastAsia="Malgun Gothic" w:hAnsi="Times New Roman" w:cs="Times New Roman"/>
                <w:szCs w:val="20"/>
              </w:rPr>
              <w:t>MIMIC-III Clinical note, PMC OA biomedical paper abstract</w:t>
            </w:r>
          </w:p>
        </w:tc>
      </w:tr>
    </w:tbl>
    <w:p w14:paraId="6EFC1038" w14:textId="77777777" w:rsidR="000E67BC" w:rsidRPr="00BC33E5" w:rsidRDefault="000E67BC" w:rsidP="000E67BC">
      <w:pPr>
        <w:rPr>
          <w:szCs w:val="20"/>
        </w:rPr>
      </w:pPr>
    </w:p>
    <w:p w14:paraId="2ED6B328" w14:textId="77777777" w:rsidR="00E24988" w:rsidRPr="00AC3B88" w:rsidRDefault="00E24988" w:rsidP="00E24988">
      <w:pPr>
        <w:rPr>
          <w:del w:id="341" w:author="Author" w:date="2022-07-20T18:39:00Z"/>
          <w:szCs w:val="20"/>
        </w:rPr>
      </w:pPr>
      <w:del w:id="342" w:author="Author" w:date="2022-07-20T18:39:00Z">
        <w:r w:rsidRPr="00AC3B88">
          <w:rPr>
            <w:szCs w:val="20"/>
          </w:rPr>
          <w:delText>2.3.2. BERT</w:delText>
        </w:r>
      </w:del>
    </w:p>
    <w:p w14:paraId="7DA3D8FF" w14:textId="77777777" w:rsidR="00E24988" w:rsidRPr="004757CB" w:rsidRDefault="00E24988" w:rsidP="00E24988">
      <w:pPr>
        <w:pStyle w:val="Heading4"/>
        <w:rPr>
          <w:ins w:id="343" w:author="Author" w:date="2022-07-20T18:39:00Z"/>
        </w:rPr>
      </w:pPr>
      <w:ins w:id="344" w:author="Author" w:date="2022-07-20T18:39:00Z">
        <w:r w:rsidRPr="004757CB">
          <w:t>BERT</w:t>
        </w:r>
        <w:r>
          <w:t>s</w:t>
        </w:r>
      </w:ins>
    </w:p>
    <w:p w14:paraId="4AFECA9A" w14:textId="77777777" w:rsidR="000E67BC" w:rsidRPr="00EB2F1C" w:rsidRDefault="000E67BC" w:rsidP="004757CB">
      <w:r w:rsidRPr="00AC3B88">
        <w:t>BERT</w:t>
      </w:r>
      <w:r>
        <w:t>,</w:t>
      </w:r>
      <w:r w:rsidRPr="00AC3B88">
        <w:t xml:space="preserve"> proposed by Google in 2018</w:t>
      </w:r>
      <w:r>
        <w:t xml:space="preserve">, </w:t>
      </w:r>
      <w:r w:rsidRPr="00AC3B88">
        <w:t>is a model to output</w:t>
      </w:r>
      <w:r>
        <w:rPr>
          <w:rFonts w:ascii="Malgun Gothic" w:eastAsia="Malgun Gothic" w:hAnsi="Malgun Gothic" w:cs="Times New Roman"/>
        </w:rPr>
        <w:t xml:space="preserve"> </w:t>
      </w:r>
      <w:r w:rsidRPr="00AC3B88">
        <w:t>an embedding vector of a word according to a given context. Existing embedding models such as Word2Vec, Glove</w:t>
      </w:r>
      <w:r>
        <w:t xml:space="preserve"> and</w:t>
      </w:r>
      <w:r w:rsidRPr="00AC3B88">
        <w:t xml:space="preserve">Fasttext </w:t>
      </w:r>
      <w:r>
        <w:t xml:space="preserve">ignore </w:t>
      </w:r>
      <w:r w:rsidRPr="00AC3B88">
        <w:t>the bidirectionality of the context</w:t>
      </w:r>
      <w:r>
        <w:t xml:space="preserve">, which limits contextual </w:t>
      </w:r>
      <w:r w:rsidRPr="00AC3B88">
        <w:t>understanding</w:t>
      </w:r>
      <w:r>
        <w:t xml:space="preserve">; in contrast, </w:t>
      </w:r>
      <w:r w:rsidRPr="00AC3B88">
        <w:t>BERT considers bidirectionality</w:t>
      </w:r>
      <w:r>
        <w:t xml:space="preserve"> and can better understand more </w:t>
      </w:r>
      <w:r w:rsidRPr="00AC3B88">
        <w:t>complicated context</w:t>
      </w:r>
      <w:r>
        <w:t>s</w:t>
      </w:r>
      <w:r w:rsidRPr="00AC3B88">
        <w:t xml:space="preserve">. </w:t>
      </w:r>
      <w:r>
        <w:t>A</w:t>
      </w:r>
      <w:r w:rsidRPr="00AC3B88">
        <w:t>ddition</w:t>
      </w:r>
      <w:r>
        <w:t>ally</w:t>
      </w:r>
      <w:r w:rsidRPr="00AC3B88">
        <w:t xml:space="preserve">, </w:t>
      </w:r>
      <w:ins w:id="345" w:author="Author" w:date="2022-07-19T16:53:00Z">
        <w:r>
          <w:t xml:space="preserve">through fine-tuning, </w:t>
        </w:r>
      </w:ins>
      <w:r w:rsidRPr="00AC3B88">
        <w:t>BERT has achieved state</w:t>
      </w:r>
      <w:r>
        <w:t>-</w:t>
      </w:r>
      <w:r w:rsidRPr="00AC3B88">
        <w:t>of</w:t>
      </w:r>
      <w:r>
        <w:t>-</w:t>
      </w:r>
      <w:r w:rsidRPr="00AC3B88">
        <w:t>the</w:t>
      </w:r>
      <w:r>
        <w:t>-</w:t>
      </w:r>
      <w:r w:rsidRPr="00AC3B88">
        <w:t>art</w:t>
      </w:r>
      <w:r>
        <w:rPr>
          <w:rFonts w:ascii="Malgun Gothic" w:eastAsia="Malgun Gothic" w:hAnsi="Malgun Gothic" w:cs="Times New Roman"/>
        </w:rPr>
        <w:t xml:space="preserve"> </w:t>
      </w:r>
      <w:r w:rsidRPr="00AC3B88">
        <w:t>in various downstream tasks</w:t>
      </w:r>
      <w:del w:id="346" w:author="Author" w:date="2022-07-19T16:54:00Z">
        <w:r w:rsidRPr="00AC3B88" w:rsidDel="00E505C7">
          <w:delText xml:space="preserve"> through fine-tuning</w:delText>
        </w:r>
      </w:del>
      <w:r>
        <w:t xml:space="preserve">; </w:t>
      </w:r>
      <w:r w:rsidRPr="004757CB">
        <w:t xml:space="preserve">however, it is difficult to estimate </w:t>
      </w:r>
      <w:del w:id="347" w:author="Author" w:date="2022-07-19T16:54:00Z">
        <w:r w:rsidRPr="004757CB" w:rsidDel="00C44488">
          <w:delText xml:space="preserve">their </w:delText>
        </w:r>
      </w:del>
      <w:ins w:id="348" w:author="Author" w:date="2022-07-19T16:54:00Z">
        <w:r w:rsidRPr="004757CB">
          <w:t xml:space="preserve">its </w:t>
        </w:r>
      </w:ins>
      <w:r w:rsidRPr="004757CB">
        <w:t xml:space="preserve">performance on datasets containing biomedical texts. Moreover, the word distributions of general and biomedical corpora are quite different [15]. </w:t>
      </w:r>
      <w:del w:id="349" w:author="Author" w:date="2022-07-19T16:54:00Z">
        <w:r w:rsidRPr="004757CB" w:rsidDel="003F7064">
          <w:delText>Consequently</w:delText>
        </w:r>
      </w:del>
      <w:ins w:id="350" w:author="Author" w:date="2022-07-19T16:54:00Z">
        <w:r w:rsidRPr="004757CB">
          <w:t>Therefore</w:t>
        </w:r>
      </w:ins>
      <w:r w:rsidRPr="004757CB">
        <w:t>, we utilize</w:t>
      </w:r>
      <w:ins w:id="351" w:author="Author" w:date="2022-07-19T16:54:00Z">
        <w:r w:rsidRPr="004757CB">
          <w:t>d a</w:t>
        </w:r>
      </w:ins>
      <w:r w:rsidRPr="004757CB">
        <w:t xml:space="preserve"> pre-trained BERT for biomedical corpora</w:t>
      </w:r>
      <w:r>
        <w:rPr>
          <w:rFonts w:ascii="Malgun Gothic" w:eastAsia="Malgun Gothic" w:hAnsi="Malgun Gothic" w:cs="Times New Roman"/>
        </w:rPr>
        <w:t>.</w:t>
      </w:r>
    </w:p>
    <w:p w14:paraId="72BAF892" w14:textId="77777777" w:rsidR="00E24988" w:rsidRPr="004757CB" w:rsidRDefault="00E24988" w:rsidP="008E36E2">
      <w:pPr>
        <w:pStyle w:val="Heading4"/>
      </w:pPr>
      <w:del w:id="352" w:author="Author" w:date="2022-07-20T18:39:00Z">
        <w:r w:rsidRPr="00AC3B88">
          <w:rPr>
            <w:szCs w:val="20"/>
          </w:rPr>
          <w:delText xml:space="preserve">2.3.3. </w:delText>
        </w:r>
      </w:del>
      <w:r w:rsidRPr="004757CB">
        <w:t>Character BERT</w:t>
      </w:r>
    </w:p>
    <w:p w14:paraId="01522FA6" w14:textId="77777777" w:rsidR="000E67BC" w:rsidRPr="00AC3B88" w:rsidRDefault="000E67BC" w:rsidP="004757CB">
      <w:r w:rsidRPr="00AC3B88">
        <w:t>Wh</w:t>
      </w:r>
      <w:r>
        <w:t xml:space="preserve">ereas </w:t>
      </w:r>
      <w:r w:rsidRPr="00AC3B88">
        <w:t xml:space="preserve">BERT only outputs a word-level embedding vector, Character BERT outputs a character-level embedding vector. BERT </w:t>
      </w:r>
      <w:del w:id="353" w:author="Author" w:date="2022-07-19T16:54:00Z">
        <w:r w:rsidRPr="00AC3B88" w:rsidDel="00623F16">
          <w:delText>has a problem with</w:delText>
        </w:r>
      </w:del>
      <w:ins w:id="354" w:author="Author" w:date="2022-07-19T16:54:00Z">
        <w:r>
          <w:t>shows</w:t>
        </w:r>
      </w:ins>
      <w:r w:rsidRPr="00AC3B88">
        <w:t xml:space="preserve"> performance degradation on </w:t>
      </w:r>
      <w:del w:id="355" w:author="Author" w:date="2022-07-19T16:54:00Z">
        <w:r w:rsidRPr="00AC3B88" w:rsidDel="00693303">
          <w:delText xml:space="preserve">the </w:delText>
        </w:r>
      </w:del>
      <w:r w:rsidRPr="00AC3B88">
        <w:t>noisy dataset</w:t>
      </w:r>
      <w:ins w:id="356" w:author="Author" w:date="2022-07-19T16:54:00Z">
        <w:r>
          <w:t>s</w:t>
        </w:r>
      </w:ins>
      <w:r w:rsidRPr="00AC3B88">
        <w:t xml:space="preserve"> because </w:t>
      </w:r>
      <w:r>
        <w:t xml:space="preserve">it </w:t>
      </w:r>
      <w:del w:id="357" w:author="Author" w:date="2022-07-19T16:55:00Z">
        <w:r w:rsidRPr="00AC3B88" w:rsidDel="007A3826">
          <w:delText xml:space="preserve">considers </w:delText>
        </w:r>
      </w:del>
      <w:ins w:id="358" w:author="Author" w:date="2022-07-19T16:55:00Z">
        <w:r>
          <w:t>treats</w:t>
        </w:r>
        <w:r w:rsidRPr="00AC3B88">
          <w:t xml:space="preserve"> </w:t>
        </w:r>
      </w:ins>
      <w:r w:rsidRPr="00AC3B88">
        <w:t>word</w:t>
      </w:r>
      <w:r>
        <w:t xml:space="preserve">s with </w:t>
      </w:r>
      <w:r w:rsidRPr="004757CB">
        <w:t xml:space="preserve">typographical errors as new words. In practice, operative reports and diagnoses have frequent typographical errors, various forms of abbreviations, and novel jargon. To </w:t>
      </w:r>
      <w:del w:id="359" w:author="Author" w:date="2022-07-19T16:55:00Z">
        <w:r w:rsidRPr="004757CB" w:rsidDel="00B55275">
          <w:delText>deal with</w:delText>
        </w:r>
      </w:del>
      <w:ins w:id="360" w:author="Author" w:date="2022-07-19T16:55:00Z">
        <w:r w:rsidRPr="004757CB">
          <w:t>address</w:t>
        </w:r>
      </w:ins>
      <w:r w:rsidRPr="004757CB">
        <w:t xml:space="preserve"> this problem, we use</w:t>
      </w:r>
      <w:ins w:id="361" w:author="Author" w:date="2022-07-19T16:55:00Z">
        <w:r w:rsidRPr="004757CB">
          <w:t>d</w:t>
        </w:r>
      </w:ins>
      <w:r w:rsidRPr="004757CB">
        <w:t xml:space="preserve"> not only BERT but also Character BERT, which uses character-level embedding</w:t>
      </w:r>
      <w:ins w:id="362" w:author="Author" w:date="2022-07-19T16:55:00Z">
        <w:r w:rsidRPr="004757CB">
          <w:t xml:space="preserve"> and</w:t>
        </w:r>
      </w:ins>
      <w:del w:id="363" w:author="Author" w:date="2022-07-19T16:55:00Z">
        <w:r w:rsidRPr="004757CB" w:rsidDel="004A04AF">
          <w:delText>.</w:delText>
        </w:r>
      </w:del>
      <w:r w:rsidRPr="004757CB">
        <w:t xml:space="preserve"> </w:t>
      </w:r>
      <w:del w:id="364" w:author="Author" w:date="2022-07-19T16:55:00Z">
        <w:r w:rsidRPr="004757CB" w:rsidDel="004A04AF">
          <w:delText xml:space="preserve">It </w:delText>
        </w:r>
      </w:del>
      <w:r w:rsidRPr="004757CB">
        <w:t xml:space="preserve">shows robustness in </w:t>
      </w:r>
      <w:del w:id="365" w:author="Author" w:date="2022-07-19T16:55:00Z">
        <w:r w:rsidRPr="004757CB" w:rsidDel="007A5DAD">
          <w:delText xml:space="preserve">the </w:delText>
        </w:r>
      </w:del>
      <w:r w:rsidRPr="004757CB">
        <w:t>noisy dataset</w:t>
      </w:r>
      <w:ins w:id="366" w:author="Author" w:date="2022-07-19T16:55:00Z">
        <w:r w:rsidRPr="004757CB">
          <w:t>s</w:t>
        </w:r>
      </w:ins>
      <w:r w:rsidRPr="004757CB">
        <w:t xml:space="preserve"> and novel words. The pre-trained models and corpuses used for pre-training are shown in Table 2.</w:t>
      </w:r>
    </w:p>
    <w:p w14:paraId="53EC0DB2" w14:textId="77777777" w:rsidR="00E24988" w:rsidRPr="004757CB" w:rsidRDefault="00E24988" w:rsidP="008E36E2">
      <w:pPr>
        <w:pStyle w:val="Heading4"/>
      </w:pPr>
      <w:del w:id="367" w:author="Author" w:date="2022-07-20T18:39:00Z">
        <w:r w:rsidRPr="00AC3B88">
          <w:rPr>
            <w:szCs w:val="20"/>
          </w:rPr>
          <w:delText xml:space="preserve">2.3.4. </w:delText>
        </w:r>
      </w:del>
      <w:r w:rsidRPr="004757CB">
        <w:t>Model Aggregation</w:t>
      </w:r>
    </w:p>
    <w:p w14:paraId="54CE61F4" w14:textId="3CF294E7" w:rsidR="000E67BC" w:rsidRDefault="000E67BC" w:rsidP="00741D62">
      <w:r w:rsidRPr="00741D62">
        <w:t>We propose a ConBERT, which is a concatenation BERT that combines word-</w:t>
      </w:r>
      <w:del w:id="368" w:author="Author" w:date="2022-07-19T16:55:00Z">
        <w:r w:rsidRPr="00741D62" w:rsidDel="00061928">
          <w:delText>level</w:delText>
        </w:r>
      </w:del>
      <w:r w:rsidRPr="00741D62">
        <w:t xml:space="preserve"> </w:t>
      </w:r>
      <w:del w:id="369" w:author="Author" w:date="2022-07-19T16:55:00Z">
        <w:r w:rsidRPr="00741D62" w:rsidDel="00061928">
          <w:delText xml:space="preserve">BERT </w:delText>
        </w:r>
      </w:del>
      <w:r w:rsidRPr="00741D62">
        <w:t>and character-level BERT</w:t>
      </w:r>
      <w:ins w:id="370" w:author="Author" w:date="2022-07-19T16:55:00Z">
        <w:r w:rsidRPr="00741D62">
          <w:t>s</w:t>
        </w:r>
      </w:ins>
      <w:r w:rsidRPr="00741D62">
        <w:t xml:space="preserve"> to improve performance. The vectors generated through </w:t>
      </w:r>
      <w:del w:id="371" w:author="Author" w:date="2022-07-19T16:56:00Z">
        <w:r w:rsidRPr="00741D62" w:rsidDel="00B747B8">
          <w:delText>word-level BERT and character-level</w:delText>
        </w:r>
      </w:del>
      <w:ins w:id="372" w:author="Author" w:date="2022-07-19T16:56:00Z">
        <w:r w:rsidRPr="00741D62">
          <w:t>these two</w:t>
        </w:r>
      </w:ins>
      <w:r w:rsidRPr="00741D62">
        <w:t xml:space="preserve"> BERT</w:t>
      </w:r>
      <w:ins w:id="373" w:author="Author" w:date="2022-07-19T16:56:00Z">
        <w:r w:rsidRPr="00741D62">
          <w:t>s</w:t>
        </w:r>
      </w:ins>
      <w:r w:rsidRPr="00741D62">
        <w:t xml:space="preserve"> are concatenated</w:t>
      </w:r>
      <w:r w:rsidRPr="00AC3B88">
        <w:t xml:space="preserve">. </w:t>
      </w:r>
      <w:r w:rsidRPr="00741D62">
        <w:t xml:space="preserve">The concatenated embedding vector is </w:t>
      </w:r>
      <w:ins w:id="374" w:author="Author" w:date="2022-07-19T16:56:00Z">
        <w:r w:rsidRPr="00741D62">
          <w:t xml:space="preserve">then </w:t>
        </w:r>
      </w:ins>
      <w:r w:rsidRPr="00741D62">
        <w:t xml:space="preserve">converted into a probability through the </w:t>
      </w:r>
      <w:del w:id="375" w:author="Author" w:date="2022-07-19T16:56:00Z">
        <w:r w:rsidRPr="00741D62" w:rsidDel="006C4CF1">
          <w:delText xml:space="preserve">Fully </w:delText>
        </w:r>
      </w:del>
      <w:ins w:id="376" w:author="Author" w:date="2022-07-19T16:56:00Z">
        <w:r w:rsidRPr="00741D62">
          <w:t>fully c</w:t>
        </w:r>
      </w:ins>
      <w:del w:id="377" w:author="Author" w:date="2022-07-19T16:56:00Z">
        <w:r w:rsidRPr="00741D62" w:rsidDel="006C4CF1">
          <w:delText>C</w:delText>
        </w:r>
      </w:del>
      <w:r w:rsidRPr="00741D62">
        <w:t>onnected</w:t>
      </w:r>
      <w:r w:rsidRPr="00AC3B88">
        <w:t xml:space="preserve"> </w:t>
      </w:r>
      <w:del w:id="378" w:author="Author" w:date="2022-07-19T16:56:00Z">
        <w:r w:rsidRPr="00741D62" w:rsidDel="006C4CF1">
          <w:delText xml:space="preserve">Layer </w:delText>
        </w:r>
      </w:del>
      <w:r w:rsidRPr="00741D62">
        <w:t xml:space="preserve">and </w:t>
      </w:r>
      <w:del w:id="379" w:author="Author" w:date="2022-07-19T16:56:00Z">
        <w:r w:rsidRPr="00741D62" w:rsidDel="006C4CF1">
          <w:delText>the S</w:delText>
        </w:r>
      </w:del>
      <w:ins w:id="380" w:author="Author" w:date="2022-07-19T16:56:00Z">
        <w:r w:rsidRPr="00741D62">
          <w:t>s</w:t>
        </w:r>
      </w:ins>
      <w:r w:rsidRPr="00741D62">
        <w:t xml:space="preserve">igmoid </w:t>
      </w:r>
      <w:ins w:id="381" w:author="Author" w:date="2022-07-19T16:56:00Z">
        <w:r w:rsidRPr="00741D62">
          <w:t>l</w:t>
        </w:r>
      </w:ins>
      <w:del w:id="382" w:author="Author" w:date="2022-07-19T16:56:00Z">
        <w:r w:rsidRPr="00741D62" w:rsidDel="006C4CF1">
          <w:delText>L</w:delText>
        </w:r>
      </w:del>
      <w:r w:rsidRPr="00741D62">
        <w:t>ayer</w:t>
      </w:r>
      <w:ins w:id="383" w:author="Author" w:date="2022-07-19T16:56:00Z">
        <w:r w:rsidRPr="00741D62">
          <w:t>s</w:t>
        </w:r>
      </w:ins>
      <w:r w:rsidRPr="00741D62">
        <w:t xml:space="preserve">. The final output is an ICD-9 code with a probability value above the threshold. The model architecture is </w:t>
      </w:r>
      <w:del w:id="384" w:author="Author" w:date="2022-07-19T16:56:00Z">
        <w:r w:rsidRPr="00741D62" w:rsidDel="00D91984">
          <w:delText xml:space="preserve">depicted </w:delText>
        </w:r>
      </w:del>
      <w:ins w:id="385" w:author="Author" w:date="2022-07-19T16:56:00Z">
        <w:r w:rsidRPr="00741D62">
          <w:t xml:space="preserve">shown </w:t>
        </w:r>
      </w:ins>
      <w:r w:rsidRPr="00741D62">
        <w:t>in Figure 2.</w:t>
      </w:r>
    </w:p>
    <w:p w14:paraId="41472FB2" w14:textId="77777777" w:rsidR="00741D62" w:rsidRPr="00AC3B88" w:rsidRDefault="00741D62" w:rsidP="00741D62"/>
    <w:p w14:paraId="0C90C275" w14:textId="77777777" w:rsidR="000E67BC" w:rsidRPr="00AC3B88" w:rsidRDefault="000E67BC" w:rsidP="000E67BC">
      <w:pPr>
        <w:keepNext/>
        <w:ind w:firstLine="800"/>
        <w:jc w:val="center"/>
        <w:rPr>
          <w:szCs w:val="20"/>
        </w:rPr>
      </w:pPr>
      <w:r w:rsidRPr="00AC3B88">
        <w:rPr>
          <w:noProof/>
          <w:szCs w:val="20"/>
        </w:rPr>
        <w:lastRenderedPageBreak/>
        <w:drawing>
          <wp:inline distT="0" distB="0" distL="0" distR="0" wp14:anchorId="63FC37DE" wp14:editId="5DF82DB7">
            <wp:extent cx="5095369" cy="4393342"/>
            <wp:effectExtent l="0" t="0" r="0" b="0"/>
            <wp:docPr id="5" name="그림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Graphical user interface, websit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t="35" b="35"/>
                    <a:stretch>
                      <a:fillRect/>
                    </a:stretch>
                  </pic:blipFill>
                  <pic:spPr bwMode="auto">
                    <a:xfrm>
                      <a:off x="0" y="0"/>
                      <a:ext cx="5095369" cy="4393342"/>
                    </a:xfrm>
                    <a:prstGeom prst="rect">
                      <a:avLst/>
                    </a:prstGeom>
                    <a:noFill/>
                    <a:ln>
                      <a:noFill/>
                    </a:ln>
                    <a:extLst>
                      <a:ext uri="{53640926-AAD7-44D8-BBD7-CCE9431645EC}">
                        <a14:shadowObscured xmlns:a14="http://schemas.microsoft.com/office/drawing/2010/main"/>
                      </a:ext>
                    </a:extLst>
                  </pic:spPr>
                </pic:pic>
              </a:graphicData>
            </a:graphic>
          </wp:inline>
        </w:drawing>
      </w:r>
    </w:p>
    <w:p w14:paraId="2880BCCD" w14:textId="76DA54D0" w:rsidR="000E67BC" w:rsidRDefault="000E67BC" w:rsidP="00A43B50">
      <w:r w:rsidRPr="00A43B50">
        <w:t xml:space="preserve">Figure </w:t>
      </w:r>
      <w:r w:rsidRPr="00A43B50">
        <w:rPr>
          <w:noProof/>
        </w:rPr>
        <w:fldChar w:fldCharType="begin"/>
      </w:r>
      <w:r w:rsidRPr="00A43B50">
        <w:rPr>
          <w:noProof/>
        </w:rPr>
        <w:instrText xml:space="preserve"> SEQ Figure \* ARABIC </w:instrText>
      </w:r>
      <w:r w:rsidRPr="00A43B50">
        <w:rPr>
          <w:noProof/>
        </w:rPr>
        <w:fldChar w:fldCharType="separate"/>
      </w:r>
      <w:r w:rsidRPr="00A43B50">
        <w:rPr>
          <w:noProof/>
        </w:rPr>
        <w:t>2</w:t>
      </w:r>
      <w:r w:rsidRPr="00A43B50">
        <w:rPr>
          <w:noProof/>
        </w:rPr>
        <w:fldChar w:fldCharType="end"/>
      </w:r>
      <w:r w:rsidR="00A43B50" w:rsidRPr="00A43B50">
        <w:rPr>
          <w:noProof/>
        </w:rPr>
        <w:t>.</w:t>
      </w:r>
      <w:r w:rsidRPr="00A43B50">
        <w:t xml:space="preserve"> ConBERT Model Architecture</w:t>
      </w:r>
    </w:p>
    <w:p w14:paraId="30F49757" w14:textId="77777777" w:rsidR="00A43B50" w:rsidRPr="00A43B50" w:rsidRDefault="00A43B50" w:rsidP="00A43B50"/>
    <w:p w14:paraId="034CDA9C" w14:textId="77777777" w:rsidR="00E24988" w:rsidRPr="00A43B50" w:rsidRDefault="00E24988" w:rsidP="00E24988">
      <w:pPr>
        <w:rPr>
          <w:ins w:id="386" w:author="Author" w:date="2022-07-20T18:39:00Z"/>
        </w:rPr>
      </w:pPr>
      <w:del w:id="387" w:author="Author" w:date="2022-07-20T18:39:00Z">
        <w:r w:rsidRPr="00AC3B88">
          <w:rPr>
            <w:szCs w:val="20"/>
          </w:rPr>
          <w:delText xml:space="preserve">2.3.5. </w:delText>
        </w:r>
      </w:del>
    </w:p>
    <w:p w14:paraId="366B40FA" w14:textId="77777777" w:rsidR="00E24988" w:rsidRPr="00F96EB6" w:rsidRDefault="00E24988" w:rsidP="008E36E2">
      <w:pPr>
        <w:pStyle w:val="Heading4"/>
      </w:pPr>
      <w:r w:rsidRPr="00F96EB6">
        <w:t>Training Details</w:t>
      </w:r>
    </w:p>
    <w:p w14:paraId="098A6201" w14:textId="77777777" w:rsidR="000E67BC" w:rsidRPr="00AC3B88" w:rsidRDefault="000E67BC" w:rsidP="00F96EB6">
      <w:r w:rsidRPr="00AC3B88">
        <w:t xml:space="preserve">We performed the training </w:t>
      </w:r>
      <w:del w:id="388" w:author="Author" w:date="2022-07-19T15:26:00Z">
        <w:r w:rsidRPr="00AC3B88" w:rsidDel="00E96971">
          <w:delText xml:space="preserve">with </w:delText>
        </w:r>
      </w:del>
      <w:ins w:id="389" w:author="Author" w:date="2022-07-19T15:26:00Z">
        <w:r>
          <w:t>using</w:t>
        </w:r>
        <w:r w:rsidRPr="00AC3B88">
          <w:t xml:space="preserve"> </w:t>
        </w:r>
      </w:ins>
      <w:r w:rsidRPr="00AC3B88">
        <w:t xml:space="preserve">Pytorch Framework 1.7.1, Python 3.8.12, and NVIDIA RTX 2080Ti. </w:t>
      </w:r>
      <w:r w:rsidRPr="00B555DC">
        <w:t xml:space="preserve">The batch size was 16, </w:t>
      </w:r>
      <w:bookmarkStart w:id="390" w:name="_Hlk106722637"/>
      <w:r w:rsidRPr="00CB0B30">
        <w:t>the optimizer was AdamW</w:t>
      </w:r>
      <w:r>
        <w:t xml:space="preserve"> [20],</w:t>
      </w:r>
      <w:bookmarkEnd w:id="390"/>
      <w:r>
        <w:t xml:space="preserve"> </w:t>
      </w:r>
      <w:r w:rsidRPr="00B555DC">
        <w:t>the initial learning rate was 2e-5</w:t>
      </w:r>
      <w:r w:rsidRPr="00AC3B88">
        <w:t xml:space="preserve">, and </w:t>
      </w:r>
      <w:del w:id="391" w:author="Author" w:date="2022-07-19T15:26:00Z">
        <w:r w:rsidRPr="00F96EB6" w:rsidDel="00B82B87">
          <w:delText xml:space="preserve">the </w:delText>
        </w:r>
      </w:del>
      <w:r w:rsidRPr="00F96EB6">
        <w:t>learning rate scheduler and warmup [21]</w:t>
      </w:r>
      <w:ins w:id="392" w:author="Author" w:date="2022-07-19T15:26:00Z">
        <w:r w:rsidRPr="00F96EB6">
          <w:t xml:space="preserve"> and</w:t>
        </w:r>
      </w:ins>
      <w:del w:id="393" w:author="Author" w:date="2022-07-19T15:26:00Z">
        <w:r w:rsidRPr="00F96EB6" w:rsidDel="006959EF">
          <w:delText>,</w:delText>
        </w:r>
      </w:del>
      <w:r w:rsidRPr="00F96EB6">
        <w:t xml:space="preserve"> earlystopping, were used. The max sequence length of BERT was 256 and the </w:t>
      </w:r>
      <w:r w:rsidRPr="00F96EB6">
        <w:rPr>
          <w:rFonts w:hint="eastAsia"/>
        </w:rPr>
        <w:t>m</w:t>
      </w:r>
      <w:r w:rsidRPr="00F96EB6">
        <w:t>ax token length of Charter BERT was 256.</w:t>
      </w:r>
      <w:r w:rsidRPr="00AC3B88">
        <w:t xml:space="preserve"> </w:t>
      </w:r>
    </w:p>
    <w:p w14:paraId="40BEFC19" w14:textId="77777777" w:rsidR="00E24988" w:rsidRPr="00AC3B88" w:rsidRDefault="00E24988" w:rsidP="008E36E2">
      <w:pPr>
        <w:pStyle w:val="Heading4"/>
      </w:pPr>
      <w:del w:id="394" w:author="Author" w:date="2022-07-20T18:39:00Z">
        <w:r w:rsidRPr="00AC3B88">
          <w:rPr>
            <w:szCs w:val="20"/>
          </w:rPr>
          <w:delText xml:space="preserve">2.3.6. </w:delText>
        </w:r>
      </w:del>
      <w:r w:rsidRPr="00AC3B88">
        <w:t>Evaluation</w:t>
      </w:r>
    </w:p>
    <w:p w14:paraId="1AAD6C32" w14:textId="4C2579EA" w:rsidR="000E67BC" w:rsidRPr="00AC3B88" w:rsidRDefault="000E67BC" w:rsidP="00F96EB6">
      <w:r w:rsidRPr="00AC3B88">
        <w:t>We evaluate</w:t>
      </w:r>
      <w:ins w:id="395" w:author="Author" w:date="2022-07-19T15:27:00Z">
        <w:r>
          <w:t>d</w:t>
        </w:r>
      </w:ins>
      <w:r>
        <w:rPr>
          <w:rFonts w:ascii="Malgun Gothic" w:eastAsia="Malgun Gothic" w:hAnsi="Malgun Gothic" w:cs="Times New Roman"/>
        </w:rPr>
        <w:t xml:space="preserve"> </w:t>
      </w:r>
      <w:r w:rsidRPr="00AC3B88">
        <w:t xml:space="preserve">the models </w:t>
      </w:r>
      <w:del w:id="396" w:author="Author" w:date="2022-07-19T15:27:00Z">
        <w:r w:rsidRPr="00AC3B88" w:rsidDel="00E44EFB">
          <w:delText xml:space="preserve">with </w:delText>
        </w:r>
      </w:del>
      <w:ins w:id="397" w:author="Author" w:date="2022-07-19T15:27:00Z">
        <w:r>
          <w:t>based on</w:t>
        </w:r>
        <w:r w:rsidRPr="00AC3B88">
          <w:t xml:space="preserve"> </w:t>
        </w:r>
      </w:ins>
      <w:r w:rsidRPr="00AC3B88">
        <w:t xml:space="preserve">the F1 score, </w:t>
      </w:r>
      <w:r>
        <w:t>p</w:t>
      </w:r>
      <w:r w:rsidRPr="00AC3B88">
        <w:t xml:space="preserve">recision, </w:t>
      </w:r>
      <w:r>
        <w:t>r</w:t>
      </w:r>
      <w:r w:rsidRPr="00AC3B88">
        <w:t xml:space="preserve">ecall, </w:t>
      </w:r>
      <w:r>
        <w:t>and a</w:t>
      </w:r>
      <w:r w:rsidRPr="00AC3B88">
        <w:t xml:space="preserve">rea </w:t>
      </w:r>
      <w:r>
        <w:t>u</w:t>
      </w:r>
      <w:r w:rsidRPr="00AC3B88">
        <w:t xml:space="preserve">nder the </w:t>
      </w:r>
      <w:r>
        <w:t>c</w:t>
      </w:r>
      <w:r w:rsidRPr="00AC3B88">
        <w:t xml:space="preserve">urve (AUC) used in </w:t>
      </w:r>
      <w:r>
        <w:t>previous studies</w:t>
      </w:r>
      <w:r w:rsidRPr="00AC3B88">
        <w:t xml:space="preserve"> [2</w:t>
      </w:r>
      <w:r>
        <w:t>2</w:t>
      </w:r>
      <w:r w:rsidRPr="00AC3B88">
        <w:t>, 2</w:t>
      </w:r>
      <w:r>
        <w:t>3</w:t>
      </w:r>
      <w:r w:rsidRPr="00AC3B88">
        <w:t>]. Each metric is defined as follows,</w:t>
      </w:r>
    </w:p>
    <w:p w14:paraId="0A1C8ADE" w14:textId="77777777" w:rsidR="000E67BC" w:rsidRPr="00AC3B88" w:rsidRDefault="000E67BC" w:rsidP="000E67BC">
      <w:pPr>
        <w:ind w:leftChars="100" w:left="240"/>
        <w:rPr>
          <w:iCs/>
          <w:szCs w:val="20"/>
        </w:rPr>
      </w:pPr>
      <m:oMathPara>
        <m:oMath>
          <m:r>
            <m:rPr>
              <m:sty m:val="p"/>
            </m:rPr>
            <w:rPr>
              <w:rStyle w:val="PlaceholderText"/>
              <w:rFonts w:ascii="Cambria Math" w:hAnsi="Cambria Math"/>
              <w:szCs w:val="20"/>
            </w:rPr>
            <m:t>Precision=</m:t>
          </m:r>
          <m:f>
            <m:fPr>
              <m:ctrlPr>
                <w:rPr>
                  <w:rStyle w:val="PlaceholderText"/>
                  <w:rFonts w:ascii="Cambria Math" w:hAnsi="Cambria Math"/>
                  <w:iCs/>
                  <w:color w:val="auto"/>
                  <w:szCs w:val="20"/>
                </w:rPr>
              </m:ctrlPr>
            </m:fPr>
            <m:num>
              <m:r>
                <m:rPr>
                  <m:sty m:val="p"/>
                </m:rPr>
                <w:rPr>
                  <w:rStyle w:val="PlaceholderText"/>
                  <w:rFonts w:ascii="Cambria Math" w:hAnsi="Cambria Math"/>
                  <w:szCs w:val="20"/>
                </w:rPr>
                <m:t>True Positive</m:t>
              </m:r>
            </m:num>
            <m:den>
              <m:r>
                <m:rPr>
                  <m:sty m:val="p"/>
                </m:rPr>
                <w:rPr>
                  <w:rStyle w:val="PlaceholderText"/>
                  <w:rFonts w:ascii="Cambria Math" w:hAnsi="Cambria Math"/>
                  <w:szCs w:val="20"/>
                </w:rPr>
                <m:t>True Positive+False Positive</m:t>
              </m:r>
            </m:den>
          </m:f>
        </m:oMath>
      </m:oMathPara>
    </w:p>
    <w:p w14:paraId="04080BD1" w14:textId="77777777" w:rsidR="000E67BC" w:rsidRPr="00AC3B88" w:rsidRDefault="000E67BC" w:rsidP="000E67BC">
      <w:pPr>
        <w:rPr>
          <w:iCs/>
          <w:szCs w:val="20"/>
        </w:rPr>
      </w:pPr>
      <m:oMathPara>
        <m:oMath>
          <m:r>
            <m:rPr>
              <m:sty m:val="p"/>
            </m:rPr>
            <w:rPr>
              <w:rFonts w:ascii="Cambria Math" w:hAnsi="Cambria Math"/>
              <w:szCs w:val="20"/>
            </w:rPr>
            <m:t>Recall=</m:t>
          </m:r>
          <m:f>
            <m:fPr>
              <m:ctrlPr>
                <w:rPr>
                  <w:rFonts w:ascii="Cambria Math" w:hAnsi="Cambria Math"/>
                  <w:iCs/>
                  <w:szCs w:val="20"/>
                </w:rPr>
              </m:ctrlPr>
            </m:fPr>
            <m:num>
              <m:r>
                <m:rPr>
                  <m:sty m:val="p"/>
                </m:rPr>
                <w:rPr>
                  <w:rFonts w:ascii="Cambria Math" w:hAnsi="Cambria Math"/>
                  <w:szCs w:val="20"/>
                </w:rPr>
                <m:t>True Positive</m:t>
              </m:r>
            </m:num>
            <m:den>
              <m:r>
                <m:rPr>
                  <m:sty m:val="p"/>
                </m:rPr>
                <w:rPr>
                  <w:rFonts w:ascii="Cambria Math" w:hAnsi="Cambria Math"/>
                  <w:szCs w:val="20"/>
                </w:rPr>
                <m:t>True Positive+False Negnative</m:t>
              </m:r>
            </m:den>
          </m:f>
        </m:oMath>
      </m:oMathPara>
    </w:p>
    <w:p w14:paraId="43BA0800" w14:textId="77777777" w:rsidR="000E67BC" w:rsidRPr="00AC3B88" w:rsidRDefault="000E67BC" w:rsidP="000E67BC">
      <w:pPr>
        <w:ind w:leftChars="100" w:left="240"/>
        <w:rPr>
          <w:iCs/>
          <w:szCs w:val="20"/>
        </w:rPr>
      </w:pPr>
      <m:oMathPara>
        <m:oMath>
          <m:r>
            <m:rPr>
              <m:sty m:val="p"/>
            </m:rPr>
            <w:rPr>
              <w:rFonts w:ascii="Cambria Math" w:hAnsi="Cambria Math"/>
              <w:szCs w:val="20"/>
            </w:rPr>
            <m:t>F1 score=2*</m:t>
          </m:r>
          <m:f>
            <m:fPr>
              <m:ctrlPr>
                <w:rPr>
                  <w:rFonts w:ascii="Cambria Math" w:hAnsi="Cambria Math"/>
                  <w:iCs/>
                  <w:szCs w:val="20"/>
                </w:rPr>
              </m:ctrlPr>
            </m:fPr>
            <m:num>
              <m:r>
                <m:rPr>
                  <m:sty m:val="p"/>
                </m:rPr>
                <w:rPr>
                  <w:rFonts w:ascii="Cambria Math" w:hAnsi="Cambria Math"/>
                  <w:szCs w:val="20"/>
                </w:rPr>
                <m:t>Recall*Precision</m:t>
              </m:r>
            </m:num>
            <m:den>
              <m:r>
                <m:rPr>
                  <m:sty m:val="p"/>
                </m:rPr>
                <w:rPr>
                  <w:rFonts w:ascii="Cambria Math" w:hAnsi="Cambria Math"/>
                  <w:szCs w:val="20"/>
                </w:rPr>
                <m:t>Recall+Precision</m:t>
              </m:r>
            </m:den>
          </m:f>
          <m:r>
            <m:rPr>
              <m:sty m:val="p"/>
            </m:rPr>
            <w:rPr>
              <w:rFonts w:ascii="Cambria Math" w:hAnsi="Cambria Math"/>
              <w:szCs w:val="20"/>
            </w:rPr>
            <m:t>.</m:t>
          </m:r>
        </m:oMath>
      </m:oMathPara>
    </w:p>
    <w:p w14:paraId="52D1AEE2" w14:textId="77777777" w:rsidR="000E67BC" w:rsidRPr="00AC3B88" w:rsidRDefault="000E67BC" w:rsidP="000E67BC">
      <w:pPr>
        <w:rPr>
          <w:szCs w:val="20"/>
        </w:rPr>
      </w:pPr>
    </w:p>
    <w:p w14:paraId="512EE77F" w14:textId="03C46D22" w:rsidR="000E67BC" w:rsidRDefault="000E67BC" w:rsidP="004118F3">
      <w:ins w:id="398" w:author="Author" w:date="2022-07-19T15:27:00Z">
        <w:r w:rsidRPr="004118F3">
          <w:lastRenderedPageBreak/>
          <w:t xml:space="preserve">in which the </w:t>
        </w:r>
      </w:ins>
      <w:r w:rsidRPr="004118F3">
        <w:t>AUC is the area below the receiver operating characteristic (ROC) curve. In the graph of the ROC curve, the x-axis</w:t>
      </w:r>
      <w:r w:rsidRPr="002F3BEA">
        <w:t xml:space="preserve"> </w:t>
      </w:r>
      <w:r w:rsidRPr="004118F3">
        <w:t xml:space="preserve">is </w:t>
      </w:r>
      <w:ins w:id="399" w:author="Author" w:date="2022-07-19T18:01:00Z">
        <w:r w:rsidRPr="004118F3">
          <w:t xml:space="preserve">the </w:t>
        </w:r>
      </w:ins>
      <w:del w:id="400" w:author="Author" w:date="2022-07-19T15:27:00Z">
        <w:r w:rsidRPr="004118F3" w:rsidDel="00104E17">
          <w:delText xml:space="preserve">False </w:delText>
        </w:r>
      </w:del>
      <w:ins w:id="401" w:author="Author" w:date="2022-07-19T15:27:00Z">
        <w:r w:rsidRPr="004118F3">
          <w:t>false p</w:t>
        </w:r>
      </w:ins>
      <w:del w:id="402" w:author="Author" w:date="2022-07-19T15:27:00Z">
        <w:r w:rsidRPr="004118F3" w:rsidDel="00104E17">
          <w:delText>P</w:delText>
        </w:r>
      </w:del>
      <w:r w:rsidRPr="004118F3">
        <w:t xml:space="preserve">ositive </w:t>
      </w:r>
      <w:ins w:id="403" w:author="Author" w:date="2022-07-19T15:27:00Z">
        <w:r w:rsidRPr="004118F3">
          <w:t>r</w:t>
        </w:r>
      </w:ins>
      <w:del w:id="404" w:author="Author" w:date="2022-07-19T15:27:00Z">
        <w:r w:rsidRPr="004118F3" w:rsidDel="00104E17">
          <w:delText>R</w:delText>
        </w:r>
      </w:del>
      <w:r w:rsidRPr="004118F3">
        <w:t>ate (FPR)</w:t>
      </w:r>
      <w:ins w:id="405" w:author="Author" w:date="2022-07-19T15:27:00Z">
        <w:r w:rsidRPr="004118F3">
          <w:t>, while</w:t>
        </w:r>
      </w:ins>
      <w:del w:id="406" w:author="Author" w:date="2022-07-19T15:27:00Z">
        <w:r w:rsidRPr="004118F3" w:rsidDel="00A3660D">
          <w:delText xml:space="preserve"> and</w:delText>
        </w:r>
      </w:del>
      <w:r w:rsidRPr="004118F3">
        <w:t xml:space="preserve"> the y-axis is </w:t>
      </w:r>
      <w:del w:id="407" w:author="Author" w:date="2022-07-19T15:27:00Z">
        <w:r w:rsidRPr="004118F3" w:rsidDel="00BA4D51">
          <w:delText xml:space="preserve">True </w:delText>
        </w:r>
      </w:del>
      <w:ins w:id="408" w:author="Author" w:date="2022-07-19T15:27:00Z">
        <w:r w:rsidRPr="004118F3">
          <w:t xml:space="preserve">the true </w:t>
        </w:r>
      </w:ins>
      <w:del w:id="409" w:author="Author" w:date="2022-07-19T15:27:00Z">
        <w:r w:rsidRPr="004118F3" w:rsidDel="00BA4D51">
          <w:delText xml:space="preserve">Positive </w:delText>
        </w:r>
      </w:del>
      <w:ins w:id="410" w:author="Author" w:date="2022-07-19T15:27:00Z">
        <w:r w:rsidRPr="004118F3">
          <w:t xml:space="preserve">positive </w:t>
        </w:r>
      </w:ins>
      <w:del w:id="411" w:author="Author" w:date="2022-07-19T15:27:00Z">
        <w:r w:rsidRPr="004118F3" w:rsidDel="00425FD1">
          <w:delText xml:space="preserve">Rate </w:delText>
        </w:r>
      </w:del>
      <w:ins w:id="412" w:author="Author" w:date="2022-07-19T15:27:00Z">
        <w:r w:rsidRPr="004118F3">
          <w:t xml:space="preserve">rate </w:t>
        </w:r>
      </w:ins>
      <w:r w:rsidRPr="004118F3">
        <w:t xml:space="preserve">(TPR). FPR and TPR are </w:t>
      </w:r>
      <w:ins w:id="413" w:author="Author" w:date="2022-07-19T15:28:00Z">
        <w:r w:rsidRPr="004118F3">
          <w:t xml:space="preserve">defined </w:t>
        </w:r>
      </w:ins>
      <w:r w:rsidRPr="004118F3">
        <w:t>as follows</w:t>
      </w:r>
      <w:del w:id="414" w:author="Author" w:date="2022-07-19T15:28:00Z">
        <w:r w:rsidRPr="004118F3" w:rsidDel="00E55F6E">
          <w:delText>, respectively</w:delText>
        </w:r>
      </w:del>
      <w:r w:rsidRPr="004118F3">
        <w:t>:</w:t>
      </w:r>
    </w:p>
    <w:p w14:paraId="219B58FE" w14:textId="77777777" w:rsidR="004118F3" w:rsidRPr="00AC3B88" w:rsidRDefault="004118F3" w:rsidP="004118F3"/>
    <w:p w14:paraId="0F73D359" w14:textId="77777777" w:rsidR="000E67BC" w:rsidRPr="00AC3B88" w:rsidRDefault="000E67BC" w:rsidP="000E67BC">
      <w:pPr>
        <w:rPr>
          <w:iCs/>
          <w:szCs w:val="20"/>
        </w:rPr>
      </w:pPr>
      <m:oMathPara>
        <m:oMath>
          <m:r>
            <m:rPr>
              <m:sty m:val="p"/>
            </m:rPr>
            <w:rPr>
              <w:rFonts w:ascii="Cambria Math" w:hAnsi="Cambria Math"/>
              <w:szCs w:val="20"/>
            </w:rPr>
            <m:t>TPR=</m:t>
          </m:r>
          <m:f>
            <m:fPr>
              <m:ctrlPr>
                <w:rPr>
                  <w:rFonts w:ascii="Cambria Math" w:hAnsi="Cambria Math"/>
                  <w:iCs/>
                  <w:szCs w:val="20"/>
                </w:rPr>
              </m:ctrlPr>
            </m:fPr>
            <m:num>
              <m:r>
                <m:rPr>
                  <m:sty m:val="p"/>
                </m:rPr>
                <w:rPr>
                  <w:rFonts w:ascii="Cambria Math" w:hAnsi="Cambria Math"/>
                  <w:szCs w:val="20"/>
                </w:rPr>
                <m:t>True Positive</m:t>
              </m:r>
            </m:num>
            <m:den>
              <m:r>
                <m:rPr>
                  <m:sty m:val="p"/>
                </m:rPr>
                <w:rPr>
                  <w:rFonts w:ascii="Cambria Math" w:hAnsi="Cambria Math"/>
                  <w:szCs w:val="20"/>
                </w:rPr>
                <m:t>True Positive +False Negative</m:t>
              </m:r>
            </m:den>
          </m:f>
        </m:oMath>
      </m:oMathPara>
    </w:p>
    <w:p w14:paraId="697FB97F" w14:textId="77777777" w:rsidR="000E67BC" w:rsidRPr="00AC3B88" w:rsidRDefault="000E67BC" w:rsidP="000E67BC">
      <w:pPr>
        <w:ind w:leftChars="100" w:left="240"/>
        <w:rPr>
          <w:rFonts w:ascii="Arial" w:hAnsi="Arial" w:cs="Arial"/>
          <w:szCs w:val="20"/>
        </w:rPr>
      </w:pPr>
      <m:oMathPara>
        <m:oMath>
          <m:r>
            <m:rPr>
              <m:sty m:val="p"/>
            </m:rPr>
            <w:rPr>
              <w:rFonts w:ascii="Cambria Math" w:hAnsi="Cambria Math"/>
              <w:szCs w:val="20"/>
            </w:rPr>
            <m:t>FPR=</m:t>
          </m:r>
          <m:f>
            <m:fPr>
              <m:ctrlPr>
                <w:rPr>
                  <w:rFonts w:ascii="Cambria Math" w:hAnsi="Cambria Math"/>
                  <w:iCs/>
                  <w:szCs w:val="20"/>
                </w:rPr>
              </m:ctrlPr>
            </m:fPr>
            <m:num>
              <m:r>
                <m:rPr>
                  <m:sty m:val="p"/>
                </m:rPr>
                <w:rPr>
                  <w:rFonts w:ascii="Cambria Math" w:hAnsi="Cambria Math"/>
                  <w:szCs w:val="20"/>
                </w:rPr>
                <m:t>False Positive</m:t>
              </m:r>
            </m:num>
            <m:den>
              <m:r>
                <m:rPr>
                  <m:sty m:val="p"/>
                </m:rPr>
                <w:rPr>
                  <w:rFonts w:ascii="Cambria Math" w:hAnsi="Cambria Math"/>
                  <w:szCs w:val="20"/>
                </w:rPr>
                <m:t>False Positive+True Negativa</m:t>
              </m:r>
            </m:den>
          </m:f>
          <m:r>
            <w:rPr>
              <w:rFonts w:ascii="Cambria Math" w:hAnsi="Cambria Math" w:cs="Arial"/>
              <w:szCs w:val="20"/>
            </w:rPr>
            <m:t>.</m:t>
          </m:r>
        </m:oMath>
      </m:oMathPara>
    </w:p>
    <w:p w14:paraId="6A254C42" w14:textId="77777777" w:rsidR="00AD16D6" w:rsidRPr="00AD16D6" w:rsidRDefault="00AD16D6" w:rsidP="00AD16D6"/>
    <w:p w14:paraId="695B2290" w14:textId="77777777" w:rsidR="00E24988" w:rsidRPr="00AD16D6" w:rsidRDefault="00E24988" w:rsidP="00E24988">
      <w:pPr>
        <w:rPr>
          <w:ins w:id="415" w:author="Author" w:date="2022-07-20T18:39:00Z"/>
        </w:rPr>
      </w:pPr>
      <w:bookmarkStart w:id="416" w:name="Results"/>
      <w:bookmarkStart w:id="417" w:name="_Results_1"/>
      <w:bookmarkEnd w:id="416"/>
      <w:bookmarkEnd w:id="417"/>
      <w:del w:id="418" w:author="Author" w:date="2022-07-20T18:39:00Z">
        <w:r w:rsidRPr="00AC3B88">
          <w:rPr>
            <w:b/>
            <w:bCs/>
            <w:szCs w:val="20"/>
          </w:rPr>
          <w:delText xml:space="preserve">3. </w:delText>
        </w:r>
      </w:del>
    </w:p>
    <w:p w14:paraId="6849E1DA" w14:textId="77777777" w:rsidR="00E24988" w:rsidRPr="00BF66E3" w:rsidRDefault="00E24988" w:rsidP="008E36E2">
      <w:pPr>
        <w:pStyle w:val="Heading2"/>
      </w:pPr>
      <w:r w:rsidRPr="00BF66E3">
        <w:t>Results</w:t>
      </w:r>
    </w:p>
    <w:p w14:paraId="756A50F1" w14:textId="77777777" w:rsidR="00E24988" w:rsidRPr="00FB57C0" w:rsidRDefault="00E24988" w:rsidP="008E36E2">
      <w:pPr>
        <w:pStyle w:val="Heading3"/>
      </w:pPr>
      <w:del w:id="419" w:author="Author" w:date="2022-07-20T18:39:00Z">
        <w:r w:rsidRPr="00AC3B88">
          <w:rPr>
            <w:szCs w:val="20"/>
          </w:rPr>
          <w:delText xml:space="preserve">3.1. </w:delText>
        </w:r>
      </w:del>
      <w:r w:rsidRPr="00FB57C0">
        <w:t>Input Comparison</w:t>
      </w:r>
    </w:p>
    <w:p w14:paraId="451F9EEC" w14:textId="48F837EB" w:rsidR="00FB57C0" w:rsidRDefault="00FB57C0" w:rsidP="00FB57C0">
      <w:pPr>
        <w:rPr>
          <w:rFonts w:ascii="Malgun Gothic" w:eastAsia="Malgun Gothic" w:hAnsi="Malgun Gothic" w:cs="Times New Roman"/>
        </w:rPr>
      </w:pPr>
      <w:del w:id="420" w:author="Author" w:date="2022-07-19T15:16:00Z">
        <w:r w:rsidRPr="00AC3B88" w:rsidDel="004C2F32">
          <w:delText xml:space="preserve">As shown in </w:delText>
        </w:r>
      </w:del>
      <w:r w:rsidRPr="00AC3B88">
        <w:t>Table 3</w:t>
      </w:r>
      <w:ins w:id="421" w:author="Author" w:date="2022-07-19T15:16:00Z">
        <w:r>
          <w:t xml:space="preserve"> shows the results of comparisons of</w:t>
        </w:r>
      </w:ins>
      <w:del w:id="422" w:author="Author" w:date="2022-07-19T15:16:00Z">
        <w:r w:rsidRPr="00AC3B88" w:rsidDel="00354D05">
          <w:delText>,</w:delText>
        </w:r>
      </w:del>
      <w:r w:rsidRPr="00AC3B88">
        <w:t xml:space="preserve"> </w:t>
      </w:r>
      <w:del w:id="423" w:author="Author" w:date="2022-07-19T15:16:00Z">
        <w:r w:rsidRPr="00AC3B88" w:rsidDel="00F03339">
          <w:delText xml:space="preserve">the </w:delText>
        </w:r>
      </w:del>
      <w:r w:rsidRPr="00AC3B88">
        <w:t xml:space="preserve">data </w:t>
      </w:r>
      <w:r w:rsidRPr="00FB57C0">
        <w:t>combining the operative report and diagnosis and each feature</w:t>
      </w:r>
      <w:del w:id="424" w:author="Author" w:date="2022-07-19T15:16:00Z">
        <w:r w:rsidRPr="00FB57C0" w:rsidDel="00607FB1">
          <w:delText xml:space="preserve"> were compared</w:delText>
        </w:r>
      </w:del>
      <w:r w:rsidRPr="00FB57C0">
        <w:t>. Consequently, the data combining the operative report and diagnosis showed improvement in all performance indicators</w:t>
      </w:r>
      <w:r>
        <w:rPr>
          <w:rFonts w:ascii="Malgun Gothic" w:eastAsia="Malgun Gothic" w:hAnsi="Malgun Gothic" w:cs="Times New Roman"/>
        </w:rPr>
        <w:t>.</w:t>
      </w:r>
    </w:p>
    <w:p w14:paraId="75861486" w14:textId="77777777" w:rsidR="00FB57C0" w:rsidRPr="00AC3B88" w:rsidRDefault="00FB57C0" w:rsidP="00FB57C0"/>
    <w:p w14:paraId="6920AB0F" w14:textId="54E5E398" w:rsidR="00FB57C0" w:rsidRPr="00FB57C0" w:rsidRDefault="00FB57C0" w:rsidP="008E36E2">
      <w:r w:rsidRPr="00FB57C0">
        <w:t>Table 3</w:t>
      </w:r>
      <w:ins w:id="425" w:author="Author" w:date="2022-07-19T21:00:00Z">
        <w:r w:rsidR="00CC1813">
          <w:t>.</w:t>
        </w:r>
      </w:ins>
      <w:r w:rsidRPr="00FB57C0">
        <w:rPr>
          <w:noProof/>
        </w:rPr>
        <w:t xml:space="preserve"> Comparison</w:t>
      </w:r>
      <w:ins w:id="426" w:author="Author" w:date="2022-07-19T21:00:00Z">
        <w:r w:rsidR="00686F2F">
          <w:rPr>
            <w:noProof/>
          </w:rPr>
          <w:t>s</w:t>
        </w:r>
      </w:ins>
      <w:r w:rsidRPr="00FB57C0">
        <w:rPr>
          <w:noProof/>
        </w:rPr>
        <w:t xml:space="preserve"> of </w:t>
      </w:r>
      <w:ins w:id="427" w:author="Author" w:date="2022-07-19T21:00:00Z">
        <w:r w:rsidR="00686F2F">
          <w:rPr>
            <w:noProof/>
          </w:rPr>
          <w:t>o</w:t>
        </w:r>
      </w:ins>
      <w:del w:id="428" w:author="Author" w:date="2022-07-19T21:00:00Z">
        <w:r w:rsidRPr="00FB57C0" w:rsidDel="00686F2F">
          <w:rPr>
            <w:noProof/>
          </w:rPr>
          <w:delText>O</w:delText>
        </w:r>
      </w:del>
      <w:r w:rsidRPr="00FB57C0">
        <w:rPr>
          <w:noProof/>
        </w:rPr>
        <w:t xml:space="preserve">perative </w:t>
      </w:r>
      <w:ins w:id="429" w:author="Author" w:date="2022-07-19T21:00:00Z">
        <w:r w:rsidR="00686F2F">
          <w:rPr>
            <w:noProof/>
          </w:rPr>
          <w:t>r</w:t>
        </w:r>
      </w:ins>
      <w:del w:id="430" w:author="Author" w:date="2022-07-19T21:00:00Z">
        <w:r w:rsidRPr="00FB57C0" w:rsidDel="00686F2F">
          <w:rPr>
            <w:noProof/>
          </w:rPr>
          <w:delText>R</w:delText>
        </w:r>
      </w:del>
      <w:r w:rsidRPr="00FB57C0">
        <w:rPr>
          <w:noProof/>
        </w:rPr>
        <w:t>eport</w:t>
      </w:r>
      <w:ins w:id="431" w:author="Author" w:date="2022-07-19T21:00:00Z">
        <w:r w:rsidR="00686F2F">
          <w:rPr>
            <w:noProof/>
          </w:rPr>
          <w:t>s</w:t>
        </w:r>
      </w:ins>
      <w:r w:rsidRPr="00FB57C0">
        <w:rPr>
          <w:noProof/>
        </w:rPr>
        <w:t xml:space="preserve"> and </w:t>
      </w:r>
      <w:ins w:id="432" w:author="Author" w:date="2022-07-19T21:00:00Z">
        <w:r w:rsidR="00686F2F">
          <w:rPr>
            <w:noProof/>
          </w:rPr>
          <w:t>d</w:t>
        </w:r>
      </w:ins>
      <w:del w:id="433" w:author="Author" w:date="2022-07-19T21:00:00Z">
        <w:r w:rsidRPr="00FB57C0" w:rsidDel="00686F2F">
          <w:rPr>
            <w:noProof/>
          </w:rPr>
          <w:delText>D</w:delText>
        </w:r>
      </w:del>
      <w:r w:rsidRPr="00FB57C0">
        <w:rPr>
          <w:noProof/>
        </w:rPr>
        <w:t xml:space="preserve">iagnosis </w:t>
      </w:r>
      <w:ins w:id="434" w:author="Author" w:date="2022-07-19T21:00:00Z">
        <w:r w:rsidR="00686F2F">
          <w:rPr>
            <w:noProof/>
          </w:rPr>
          <w:t>d</w:t>
        </w:r>
      </w:ins>
      <w:del w:id="435" w:author="Author" w:date="2022-07-19T21:00:00Z">
        <w:r w:rsidRPr="00FB57C0" w:rsidDel="00686F2F">
          <w:rPr>
            <w:noProof/>
          </w:rPr>
          <w:delText>D</w:delText>
        </w:r>
      </w:del>
      <w:r w:rsidRPr="00FB57C0">
        <w:rPr>
          <w:noProof/>
        </w:rPr>
        <w:t>ata</w:t>
      </w:r>
    </w:p>
    <w:tbl>
      <w:tblPr>
        <w:tblStyle w:val="TableGrid"/>
        <w:tblW w:w="10039" w:type="dxa"/>
        <w:tblLook w:val="04A0" w:firstRow="1" w:lastRow="0" w:firstColumn="1" w:lastColumn="0" w:noHBand="0" w:noVBand="1"/>
      </w:tblPr>
      <w:tblGrid>
        <w:gridCol w:w="1959"/>
        <w:gridCol w:w="990"/>
        <w:gridCol w:w="1030"/>
        <w:gridCol w:w="990"/>
        <w:gridCol w:w="1030"/>
        <w:gridCol w:w="990"/>
        <w:gridCol w:w="1030"/>
        <w:gridCol w:w="990"/>
        <w:gridCol w:w="1030"/>
      </w:tblGrid>
      <w:tr w:rsidR="00FB57C0" w:rsidRPr="00FB57C0" w14:paraId="7C02D746" w14:textId="77777777" w:rsidTr="008E36E2">
        <w:tc>
          <w:tcPr>
            <w:tcW w:w="2790" w:type="dxa"/>
            <w:vMerge w:val="restart"/>
          </w:tcPr>
          <w:p w14:paraId="254F4ACC" w14:textId="77777777" w:rsidR="00FB57C0" w:rsidRPr="00FB57C0" w:rsidRDefault="00FB57C0" w:rsidP="001040FC">
            <w:pPr>
              <w:jc w:val="center"/>
              <w:rPr>
                <w:rFonts w:ascii="Times New Roman" w:hAnsi="Times New Roman" w:cs="Times New Roman"/>
              </w:rPr>
            </w:pPr>
            <w:bookmarkStart w:id="436" w:name="_Hlk98251160"/>
            <w:r w:rsidRPr="00FB57C0">
              <w:rPr>
                <w:rFonts w:ascii="Times New Roman" w:hAnsi="Times New Roman" w:cs="Times New Roman"/>
              </w:rPr>
              <w:t>Proposed model</w:t>
            </w:r>
          </w:p>
        </w:tc>
        <w:tc>
          <w:tcPr>
            <w:tcW w:w="1642" w:type="dxa"/>
            <w:gridSpan w:val="2"/>
          </w:tcPr>
          <w:p w14:paraId="6DF5409C"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Precision</w:t>
            </w:r>
          </w:p>
        </w:tc>
        <w:tc>
          <w:tcPr>
            <w:tcW w:w="1869" w:type="dxa"/>
            <w:gridSpan w:val="2"/>
          </w:tcPr>
          <w:p w14:paraId="74BC8BF7"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Recall</w:t>
            </w:r>
          </w:p>
        </w:tc>
        <w:tc>
          <w:tcPr>
            <w:tcW w:w="1869" w:type="dxa"/>
            <w:gridSpan w:val="2"/>
          </w:tcPr>
          <w:p w14:paraId="00528722"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F1</w:t>
            </w:r>
          </w:p>
        </w:tc>
        <w:tc>
          <w:tcPr>
            <w:tcW w:w="1869" w:type="dxa"/>
            <w:gridSpan w:val="2"/>
          </w:tcPr>
          <w:p w14:paraId="7916D553"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AUC</w:t>
            </w:r>
          </w:p>
        </w:tc>
      </w:tr>
      <w:tr w:rsidR="00FB57C0" w:rsidRPr="00FB57C0" w14:paraId="54549A95" w14:textId="77777777" w:rsidTr="008E36E2">
        <w:tc>
          <w:tcPr>
            <w:tcW w:w="2790" w:type="dxa"/>
            <w:vMerge/>
          </w:tcPr>
          <w:p w14:paraId="140985E7" w14:textId="77777777" w:rsidR="00FB57C0" w:rsidRPr="00FB57C0" w:rsidRDefault="00FB57C0" w:rsidP="001040FC">
            <w:pPr>
              <w:jc w:val="center"/>
              <w:rPr>
                <w:rFonts w:ascii="Times New Roman" w:hAnsi="Times New Roman" w:cs="Times New Roman"/>
              </w:rPr>
            </w:pPr>
          </w:p>
        </w:tc>
        <w:tc>
          <w:tcPr>
            <w:tcW w:w="680" w:type="dxa"/>
          </w:tcPr>
          <w:p w14:paraId="4C62B0EE" w14:textId="77777777" w:rsidR="00FB57C0" w:rsidRPr="00FB57C0" w:rsidRDefault="00FB57C0" w:rsidP="001040FC">
            <w:pPr>
              <w:jc w:val="center"/>
              <w:rPr>
                <w:rFonts w:ascii="Times New Roman" w:hAnsi="Times New Roman" w:cs="Times New Roman"/>
              </w:rPr>
            </w:pPr>
            <w:ins w:id="437" w:author="Author" w:date="2022-07-19T15:13:00Z">
              <w:r w:rsidRPr="00FB57C0">
                <w:rPr>
                  <w:rFonts w:ascii="Times New Roman" w:hAnsi="Times New Roman" w:cs="Times New Roman"/>
                </w:rPr>
                <w:t>M</w:t>
              </w:r>
            </w:ins>
            <w:del w:id="438"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icro</w:t>
            </w:r>
          </w:p>
        </w:tc>
        <w:tc>
          <w:tcPr>
            <w:tcW w:w="962" w:type="dxa"/>
          </w:tcPr>
          <w:p w14:paraId="012A7547" w14:textId="77777777" w:rsidR="00FB57C0" w:rsidRPr="00FB57C0" w:rsidRDefault="00FB57C0" w:rsidP="001040FC">
            <w:pPr>
              <w:jc w:val="center"/>
              <w:rPr>
                <w:rFonts w:ascii="Times New Roman" w:hAnsi="Times New Roman" w:cs="Times New Roman"/>
              </w:rPr>
            </w:pPr>
            <w:ins w:id="439" w:author="Author" w:date="2022-07-19T15:13:00Z">
              <w:r w:rsidRPr="00FB57C0">
                <w:rPr>
                  <w:rFonts w:ascii="Times New Roman" w:hAnsi="Times New Roman" w:cs="Times New Roman"/>
                </w:rPr>
                <w:t>M</w:t>
              </w:r>
            </w:ins>
            <w:del w:id="440"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acro</w:t>
            </w:r>
          </w:p>
        </w:tc>
        <w:tc>
          <w:tcPr>
            <w:tcW w:w="907" w:type="dxa"/>
          </w:tcPr>
          <w:p w14:paraId="54E1DDF6" w14:textId="77777777" w:rsidR="00FB57C0" w:rsidRPr="00FB57C0" w:rsidRDefault="00FB57C0" w:rsidP="001040FC">
            <w:pPr>
              <w:jc w:val="center"/>
              <w:rPr>
                <w:rFonts w:ascii="Times New Roman" w:hAnsi="Times New Roman" w:cs="Times New Roman"/>
              </w:rPr>
            </w:pPr>
            <w:ins w:id="441" w:author="Author" w:date="2022-07-19T15:13:00Z">
              <w:r w:rsidRPr="00FB57C0">
                <w:rPr>
                  <w:rFonts w:ascii="Times New Roman" w:hAnsi="Times New Roman" w:cs="Times New Roman"/>
                </w:rPr>
                <w:t>M</w:t>
              </w:r>
            </w:ins>
            <w:del w:id="442"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icro</w:t>
            </w:r>
          </w:p>
        </w:tc>
        <w:tc>
          <w:tcPr>
            <w:tcW w:w="962" w:type="dxa"/>
          </w:tcPr>
          <w:p w14:paraId="780D16E8" w14:textId="77777777" w:rsidR="00FB57C0" w:rsidRPr="00FB57C0" w:rsidRDefault="00FB57C0" w:rsidP="001040FC">
            <w:pPr>
              <w:jc w:val="center"/>
              <w:rPr>
                <w:rFonts w:ascii="Times New Roman" w:hAnsi="Times New Roman" w:cs="Times New Roman"/>
              </w:rPr>
            </w:pPr>
            <w:ins w:id="443" w:author="Author" w:date="2022-07-19T15:13:00Z">
              <w:r w:rsidRPr="00FB57C0">
                <w:rPr>
                  <w:rFonts w:ascii="Times New Roman" w:hAnsi="Times New Roman" w:cs="Times New Roman"/>
                </w:rPr>
                <w:t>M</w:t>
              </w:r>
            </w:ins>
            <w:del w:id="444"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acro</w:t>
            </w:r>
          </w:p>
        </w:tc>
        <w:tc>
          <w:tcPr>
            <w:tcW w:w="907" w:type="dxa"/>
          </w:tcPr>
          <w:p w14:paraId="2934C735" w14:textId="77777777" w:rsidR="00FB57C0" w:rsidRPr="00FB57C0" w:rsidRDefault="00FB57C0" w:rsidP="001040FC">
            <w:pPr>
              <w:jc w:val="center"/>
              <w:rPr>
                <w:rFonts w:ascii="Times New Roman" w:hAnsi="Times New Roman" w:cs="Times New Roman"/>
              </w:rPr>
            </w:pPr>
            <w:ins w:id="445" w:author="Author" w:date="2022-07-19T15:13:00Z">
              <w:r w:rsidRPr="00FB57C0">
                <w:rPr>
                  <w:rFonts w:ascii="Times New Roman" w:hAnsi="Times New Roman" w:cs="Times New Roman"/>
                </w:rPr>
                <w:t>M</w:t>
              </w:r>
            </w:ins>
            <w:del w:id="446"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icro</w:t>
            </w:r>
          </w:p>
        </w:tc>
        <w:tc>
          <w:tcPr>
            <w:tcW w:w="962" w:type="dxa"/>
          </w:tcPr>
          <w:p w14:paraId="68CAF8B8" w14:textId="77777777" w:rsidR="00FB57C0" w:rsidRPr="00FB57C0" w:rsidRDefault="00FB57C0" w:rsidP="001040FC">
            <w:pPr>
              <w:jc w:val="center"/>
              <w:rPr>
                <w:rFonts w:ascii="Times New Roman" w:hAnsi="Times New Roman" w:cs="Times New Roman"/>
              </w:rPr>
            </w:pPr>
            <w:ins w:id="447" w:author="Author" w:date="2022-07-19T15:13:00Z">
              <w:r w:rsidRPr="00FB57C0">
                <w:rPr>
                  <w:rFonts w:ascii="Times New Roman" w:hAnsi="Times New Roman" w:cs="Times New Roman"/>
                </w:rPr>
                <w:t>M</w:t>
              </w:r>
            </w:ins>
            <w:del w:id="448" w:author="Author" w:date="2022-07-19T15:13:00Z">
              <w:r w:rsidRPr="00FB57C0" w:rsidDel="00F70CAB">
                <w:rPr>
                  <w:rFonts w:ascii="Times New Roman" w:hAnsi="Times New Roman" w:cs="Times New Roman"/>
                </w:rPr>
                <w:delText>m</w:delText>
              </w:r>
            </w:del>
            <w:r w:rsidRPr="00FB57C0">
              <w:rPr>
                <w:rFonts w:ascii="Times New Roman" w:hAnsi="Times New Roman" w:cs="Times New Roman"/>
              </w:rPr>
              <w:t>acro</w:t>
            </w:r>
          </w:p>
        </w:tc>
        <w:tc>
          <w:tcPr>
            <w:tcW w:w="907" w:type="dxa"/>
          </w:tcPr>
          <w:p w14:paraId="4DB49B16" w14:textId="77777777" w:rsidR="00FB57C0" w:rsidRPr="00FB57C0" w:rsidRDefault="00FB57C0" w:rsidP="001040FC">
            <w:pPr>
              <w:jc w:val="center"/>
              <w:rPr>
                <w:rFonts w:ascii="Times New Roman" w:hAnsi="Times New Roman" w:cs="Times New Roman"/>
              </w:rPr>
            </w:pPr>
            <w:ins w:id="449" w:author="Author" w:date="2022-07-19T15:13:00Z">
              <w:r w:rsidRPr="00FB57C0">
                <w:rPr>
                  <w:rFonts w:ascii="Times New Roman" w:hAnsi="Times New Roman" w:cs="Times New Roman"/>
                </w:rPr>
                <w:t>M</w:t>
              </w:r>
            </w:ins>
            <w:del w:id="450" w:author="Author" w:date="2022-07-19T15:13:00Z">
              <w:r w:rsidRPr="00FB57C0" w:rsidDel="002A1E4B">
                <w:rPr>
                  <w:rFonts w:ascii="Times New Roman" w:hAnsi="Times New Roman" w:cs="Times New Roman"/>
                </w:rPr>
                <w:delText>m</w:delText>
              </w:r>
            </w:del>
            <w:r w:rsidRPr="00FB57C0">
              <w:rPr>
                <w:rFonts w:ascii="Times New Roman" w:hAnsi="Times New Roman" w:cs="Times New Roman"/>
              </w:rPr>
              <w:t>icro</w:t>
            </w:r>
          </w:p>
        </w:tc>
        <w:tc>
          <w:tcPr>
            <w:tcW w:w="962" w:type="dxa"/>
          </w:tcPr>
          <w:p w14:paraId="24AE7894" w14:textId="77777777" w:rsidR="00FB57C0" w:rsidRPr="00FB57C0" w:rsidRDefault="00FB57C0" w:rsidP="001040FC">
            <w:pPr>
              <w:jc w:val="center"/>
              <w:rPr>
                <w:rFonts w:ascii="Times New Roman" w:hAnsi="Times New Roman" w:cs="Times New Roman"/>
              </w:rPr>
            </w:pPr>
            <w:ins w:id="451" w:author="Author" w:date="2022-07-19T15:13:00Z">
              <w:r w:rsidRPr="00FB57C0">
                <w:rPr>
                  <w:rFonts w:ascii="Times New Roman" w:hAnsi="Times New Roman" w:cs="Times New Roman"/>
                </w:rPr>
                <w:t>M</w:t>
              </w:r>
            </w:ins>
            <w:del w:id="452" w:author="Author" w:date="2022-07-19T15:13:00Z">
              <w:r w:rsidRPr="00FB57C0" w:rsidDel="002A1E4B">
                <w:rPr>
                  <w:rFonts w:ascii="Times New Roman" w:hAnsi="Times New Roman" w:cs="Times New Roman"/>
                </w:rPr>
                <w:delText>m</w:delText>
              </w:r>
            </w:del>
            <w:r w:rsidRPr="00FB57C0">
              <w:rPr>
                <w:rFonts w:ascii="Times New Roman" w:hAnsi="Times New Roman" w:cs="Times New Roman"/>
              </w:rPr>
              <w:t>acro</w:t>
            </w:r>
          </w:p>
        </w:tc>
      </w:tr>
      <w:tr w:rsidR="00FB57C0" w:rsidRPr="00FB57C0" w14:paraId="1C093768" w14:textId="77777777" w:rsidTr="008E36E2">
        <w:tc>
          <w:tcPr>
            <w:tcW w:w="2790" w:type="dxa"/>
          </w:tcPr>
          <w:p w14:paraId="4CBB37A5"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Diagnosis</w:t>
            </w:r>
          </w:p>
        </w:tc>
        <w:tc>
          <w:tcPr>
            <w:tcW w:w="680" w:type="dxa"/>
          </w:tcPr>
          <w:p w14:paraId="455295E6"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0.6065</w:t>
            </w:r>
          </w:p>
        </w:tc>
        <w:tc>
          <w:tcPr>
            <w:tcW w:w="962" w:type="dxa"/>
          </w:tcPr>
          <w:p w14:paraId="0C4D740C"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0.2421</w:t>
            </w:r>
          </w:p>
        </w:tc>
        <w:tc>
          <w:tcPr>
            <w:tcW w:w="907" w:type="dxa"/>
          </w:tcPr>
          <w:p w14:paraId="12699B85"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0.3822</w:t>
            </w:r>
          </w:p>
        </w:tc>
        <w:tc>
          <w:tcPr>
            <w:tcW w:w="962" w:type="dxa"/>
          </w:tcPr>
          <w:p w14:paraId="788008C4"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0.1425</w:t>
            </w:r>
          </w:p>
        </w:tc>
        <w:tc>
          <w:tcPr>
            <w:tcW w:w="907" w:type="dxa"/>
          </w:tcPr>
          <w:p w14:paraId="62DD4408"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0.4689</w:t>
            </w:r>
          </w:p>
        </w:tc>
        <w:tc>
          <w:tcPr>
            <w:tcW w:w="962" w:type="dxa"/>
          </w:tcPr>
          <w:p w14:paraId="5D87D86C"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0.1660</w:t>
            </w:r>
          </w:p>
        </w:tc>
        <w:tc>
          <w:tcPr>
            <w:tcW w:w="907" w:type="dxa"/>
          </w:tcPr>
          <w:p w14:paraId="3F868831"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0.9735</w:t>
            </w:r>
          </w:p>
        </w:tc>
        <w:tc>
          <w:tcPr>
            <w:tcW w:w="962" w:type="dxa"/>
          </w:tcPr>
          <w:p w14:paraId="27239B4A"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0.9365</w:t>
            </w:r>
          </w:p>
        </w:tc>
      </w:tr>
      <w:tr w:rsidR="00FB57C0" w:rsidRPr="00FB57C0" w14:paraId="58B95F2F" w14:textId="77777777" w:rsidTr="008E36E2">
        <w:tc>
          <w:tcPr>
            <w:tcW w:w="2790" w:type="dxa"/>
          </w:tcPr>
          <w:p w14:paraId="289F5C3C"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Operative report</w:t>
            </w:r>
          </w:p>
        </w:tc>
        <w:tc>
          <w:tcPr>
            <w:tcW w:w="680" w:type="dxa"/>
          </w:tcPr>
          <w:p w14:paraId="04A24045"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0.8065</w:t>
            </w:r>
          </w:p>
        </w:tc>
        <w:tc>
          <w:tcPr>
            <w:tcW w:w="962" w:type="dxa"/>
          </w:tcPr>
          <w:p w14:paraId="5F883BB4"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0.4801</w:t>
            </w:r>
          </w:p>
        </w:tc>
        <w:tc>
          <w:tcPr>
            <w:tcW w:w="907" w:type="dxa"/>
          </w:tcPr>
          <w:p w14:paraId="086761C7"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0.6678</w:t>
            </w:r>
          </w:p>
        </w:tc>
        <w:tc>
          <w:tcPr>
            <w:tcW w:w="962" w:type="dxa"/>
          </w:tcPr>
          <w:p w14:paraId="011ECCAA"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0.3708</w:t>
            </w:r>
          </w:p>
        </w:tc>
        <w:tc>
          <w:tcPr>
            <w:tcW w:w="907" w:type="dxa"/>
          </w:tcPr>
          <w:p w14:paraId="159E402C"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0.7306</w:t>
            </w:r>
          </w:p>
        </w:tc>
        <w:tc>
          <w:tcPr>
            <w:tcW w:w="962" w:type="dxa"/>
          </w:tcPr>
          <w:p w14:paraId="7310841E"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0.4021</w:t>
            </w:r>
          </w:p>
        </w:tc>
        <w:tc>
          <w:tcPr>
            <w:tcW w:w="907" w:type="dxa"/>
          </w:tcPr>
          <w:p w14:paraId="5BA957B7"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0.9889</w:t>
            </w:r>
          </w:p>
        </w:tc>
        <w:tc>
          <w:tcPr>
            <w:tcW w:w="962" w:type="dxa"/>
          </w:tcPr>
          <w:p w14:paraId="0A96DD6D"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0.9696</w:t>
            </w:r>
          </w:p>
        </w:tc>
      </w:tr>
      <w:tr w:rsidR="00FB57C0" w:rsidRPr="00FB57C0" w14:paraId="45EFD5B4" w14:textId="77777777" w:rsidTr="008E36E2">
        <w:tc>
          <w:tcPr>
            <w:tcW w:w="2790" w:type="dxa"/>
          </w:tcPr>
          <w:p w14:paraId="5A857DF1"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Operative report+Diagnosis</w:t>
            </w:r>
          </w:p>
        </w:tc>
        <w:tc>
          <w:tcPr>
            <w:tcW w:w="680" w:type="dxa"/>
          </w:tcPr>
          <w:p w14:paraId="4E3D67A8" w14:textId="77777777" w:rsidR="00FB57C0" w:rsidRPr="00FB57C0" w:rsidRDefault="00FB57C0" w:rsidP="001040FC">
            <w:pPr>
              <w:jc w:val="center"/>
              <w:rPr>
                <w:rFonts w:ascii="Times New Roman" w:hAnsi="Times New Roman" w:cs="Times New Roman"/>
                <w:b/>
                <w:bCs/>
              </w:rPr>
            </w:pPr>
            <w:r w:rsidRPr="00FB57C0">
              <w:rPr>
                <w:rFonts w:ascii="Times New Roman" w:eastAsia="Malgun Gothic" w:hAnsi="Times New Roman" w:cs="Times New Roman"/>
                <w:b/>
              </w:rPr>
              <w:t>0.8164</w:t>
            </w:r>
          </w:p>
        </w:tc>
        <w:tc>
          <w:tcPr>
            <w:tcW w:w="962" w:type="dxa"/>
          </w:tcPr>
          <w:p w14:paraId="24BE8175" w14:textId="77777777" w:rsidR="00FB57C0" w:rsidRPr="00FB57C0" w:rsidRDefault="00FB57C0" w:rsidP="001040FC">
            <w:pPr>
              <w:jc w:val="center"/>
              <w:rPr>
                <w:rFonts w:ascii="Times New Roman" w:hAnsi="Times New Roman" w:cs="Times New Roman"/>
                <w:b/>
                <w:bCs/>
              </w:rPr>
            </w:pPr>
            <w:r w:rsidRPr="00FB57C0">
              <w:rPr>
                <w:rFonts w:ascii="Times New Roman" w:hAnsi="Times New Roman" w:cs="Times New Roman"/>
                <w:b/>
                <w:bCs/>
              </w:rPr>
              <w:t>0.5081</w:t>
            </w:r>
          </w:p>
        </w:tc>
        <w:tc>
          <w:tcPr>
            <w:tcW w:w="907" w:type="dxa"/>
          </w:tcPr>
          <w:p w14:paraId="3B792EC9" w14:textId="77777777" w:rsidR="00FB57C0" w:rsidRPr="00FB57C0" w:rsidRDefault="00FB57C0" w:rsidP="001040FC">
            <w:pPr>
              <w:jc w:val="center"/>
              <w:rPr>
                <w:rFonts w:ascii="Times New Roman" w:hAnsi="Times New Roman" w:cs="Times New Roman"/>
                <w:b/>
                <w:bCs/>
              </w:rPr>
            </w:pPr>
            <w:r w:rsidRPr="00FB57C0">
              <w:rPr>
                <w:rFonts w:ascii="Times New Roman" w:hAnsi="Times New Roman" w:cs="Times New Roman"/>
                <w:b/>
                <w:bCs/>
              </w:rPr>
              <w:t>0.</w:t>
            </w:r>
            <w:r w:rsidRPr="00FB57C0">
              <w:rPr>
                <w:rFonts w:ascii="Times New Roman" w:eastAsia="Malgun Gothic" w:hAnsi="Times New Roman" w:cs="Times New Roman"/>
                <w:b/>
              </w:rPr>
              <w:t>7125</w:t>
            </w:r>
          </w:p>
        </w:tc>
        <w:tc>
          <w:tcPr>
            <w:tcW w:w="962" w:type="dxa"/>
          </w:tcPr>
          <w:p w14:paraId="3304A139" w14:textId="77777777" w:rsidR="00FB57C0" w:rsidRPr="00FB57C0" w:rsidRDefault="00FB57C0" w:rsidP="001040FC">
            <w:pPr>
              <w:jc w:val="center"/>
              <w:rPr>
                <w:rFonts w:ascii="Times New Roman" w:hAnsi="Times New Roman" w:cs="Times New Roman"/>
                <w:b/>
                <w:bCs/>
              </w:rPr>
            </w:pPr>
            <w:r w:rsidRPr="00FB57C0">
              <w:rPr>
                <w:rFonts w:ascii="Times New Roman" w:hAnsi="Times New Roman" w:cs="Times New Roman"/>
                <w:b/>
                <w:bCs/>
              </w:rPr>
              <w:t>0.</w:t>
            </w:r>
            <w:r w:rsidRPr="00FB57C0">
              <w:rPr>
                <w:rFonts w:ascii="Times New Roman" w:eastAsia="Malgun Gothic" w:hAnsi="Times New Roman" w:cs="Times New Roman"/>
                <w:b/>
              </w:rPr>
              <w:t>4103</w:t>
            </w:r>
          </w:p>
        </w:tc>
        <w:tc>
          <w:tcPr>
            <w:tcW w:w="907" w:type="dxa"/>
          </w:tcPr>
          <w:p w14:paraId="53A9D721" w14:textId="77777777" w:rsidR="00FB57C0" w:rsidRPr="00FB57C0" w:rsidRDefault="00FB57C0" w:rsidP="001040FC">
            <w:pPr>
              <w:jc w:val="center"/>
              <w:rPr>
                <w:rFonts w:ascii="Times New Roman" w:hAnsi="Times New Roman" w:cs="Times New Roman"/>
                <w:b/>
                <w:bCs/>
              </w:rPr>
            </w:pPr>
            <w:r w:rsidRPr="00FB57C0">
              <w:rPr>
                <w:rFonts w:ascii="Times New Roman" w:hAnsi="Times New Roman" w:cs="Times New Roman"/>
                <w:b/>
                <w:bCs/>
              </w:rPr>
              <w:t>0.</w:t>
            </w:r>
            <w:r w:rsidRPr="00FB57C0">
              <w:rPr>
                <w:rFonts w:ascii="Times New Roman" w:eastAsia="Malgun Gothic" w:hAnsi="Times New Roman" w:cs="Times New Roman"/>
                <w:b/>
              </w:rPr>
              <w:t>7610</w:t>
            </w:r>
          </w:p>
        </w:tc>
        <w:tc>
          <w:tcPr>
            <w:tcW w:w="962" w:type="dxa"/>
          </w:tcPr>
          <w:p w14:paraId="35AEFB82" w14:textId="77777777" w:rsidR="00FB57C0" w:rsidRPr="00FB57C0" w:rsidRDefault="00FB57C0" w:rsidP="001040FC">
            <w:pPr>
              <w:jc w:val="center"/>
              <w:rPr>
                <w:rFonts w:ascii="Times New Roman" w:hAnsi="Times New Roman" w:cs="Times New Roman"/>
                <w:b/>
                <w:bCs/>
              </w:rPr>
            </w:pPr>
            <w:r w:rsidRPr="00FB57C0">
              <w:rPr>
                <w:rFonts w:ascii="Times New Roman" w:hAnsi="Times New Roman" w:cs="Times New Roman"/>
                <w:b/>
                <w:bCs/>
              </w:rPr>
              <w:t>0.</w:t>
            </w:r>
            <w:r w:rsidRPr="00FB57C0">
              <w:rPr>
                <w:rFonts w:ascii="Times New Roman" w:eastAsia="Malgun Gothic" w:hAnsi="Times New Roman" w:cs="Times New Roman"/>
                <w:b/>
              </w:rPr>
              <w:t>4376</w:t>
            </w:r>
          </w:p>
        </w:tc>
        <w:tc>
          <w:tcPr>
            <w:tcW w:w="907" w:type="dxa"/>
          </w:tcPr>
          <w:p w14:paraId="14F380FF" w14:textId="77777777" w:rsidR="00FB57C0" w:rsidRPr="00FB57C0" w:rsidRDefault="00FB57C0" w:rsidP="001040FC">
            <w:pPr>
              <w:jc w:val="center"/>
              <w:rPr>
                <w:rFonts w:ascii="Times New Roman" w:hAnsi="Times New Roman" w:cs="Times New Roman"/>
              </w:rPr>
            </w:pPr>
            <w:r w:rsidRPr="00FB57C0">
              <w:rPr>
                <w:rFonts w:ascii="Times New Roman" w:hAnsi="Times New Roman" w:cs="Times New Roman"/>
              </w:rPr>
              <w:t>0.</w:t>
            </w:r>
            <w:r w:rsidRPr="00FB57C0">
              <w:rPr>
                <w:rFonts w:ascii="Times New Roman" w:eastAsia="Malgun Gothic" w:hAnsi="Times New Roman" w:cs="Times New Roman"/>
                <w:bCs/>
              </w:rPr>
              <w:t>9817</w:t>
            </w:r>
          </w:p>
        </w:tc>
        <w:tc>
          <w:tcPr>
            <w:tcW w:w="962" w:type="dxa"/>
          </w:tcPr>
          <w:p w14:paraId="5CA87726" w14:textId="77777777" w:rsidR="00FB57C0" w:rsidRPr="00FB57C0" w:rsidRDefault="00FB57C0" w:rsidP="001040FC">
            <w:pPr>
              <w:keepNext/>
              <w:jc w:val="center"/>
              <w:rPr>
                <w:rFonts w:ascii="Times New Roman" w:hAnsi="Times New Roman" w:cs="Times New Roman"/>
              </w:rPr>
            </w:pPr>
            <w:r w:rsidRPr="00FB57C0">
              <w:rPr>
                <w:rFonts w:ascii="Times New Roman" w:hAnsi="Times New Roman" w:cs="Times New Roman"/>
                <w:b/>
                <w:bCs/>
              </w:rPr>
              <w:t>0.</w:t>
            </w:r>
            <w:r w:rsidRPr="00FB57C0">
              <w:rPr>
                <w:rFonts w:ascii="Times New Roman" w:eastAsia="Malgun Gothic" w:hAnsi="Times New Roman" w:cs="Times New Roman"/>
                <w:b/>
              </w:rPr>
              <w:t>9698</w:t>
            </w:r>
          </w:p>
        </w:tc>
      </w:tr>
      <w:bookmarkEnd w:id="436"/>
    </w:tbl>
    <w:p w14:paraId="5A04920B" w14:textId="77777777" w:rsidR="00810A9A" w:rsidRDefault="00810A9A" w:rsidP="00FB57C0">
      <w:pPr>
        <w:rPr>
          <w:szCs w:val="20"/>
        </w:rPr>
      </w:pPr>
    </w:p>
    <w:p w14:paraId="37F719C7" w14:textId="77777777" w:rsidR="00E24988" w:rsidRDefault="00E24988" w:rsidP="00E24988">
      <w:pPr>
        <w:rPr>
          <w:ins w:id="453" w:author="Author" w:date="2022-07-20T18:39:00Z"/>
          <w:szCs w:val="20"/>
        </w:rPr>
      </w:pPr>
      <w:del w:id="454" w:author="Author" w:date="2022-07-20T18:39:00Z">
        <w:r w:rsidRPr="00AC3B88">
          <w:rPr>
            <w:szCs w:val="20"/>
          </w:rPr>
          <w:delText xml:space="preserve">3.2. </w:delText>
        </w:r>
      </w:del>
    </w:p>
    <w:p w14:paraId="1DA4CB2D" w14:textId="77777777" w:rsidR="00E24988" w:rsidRPr="00AC3B88" w:rsidRDefault="00E24988" w:rsidP="008E36E2">
      <w:pPr>
        <w:pStyle w:val="Heading3"/>
      </w:pPr>
      <w:r w:rsidRPr="00AC3B88">
        <w:t xml:space="preserve">Comparison </w:t>
      </w:r>
      <w:r>
        <w:t xml:space="preserve">of </w:t>
      </w:r>
      <w:r w:rsidRPr="00AC3B88">
        <w:t>Pre</w:t>
      </w:r>
      <w:r>
        <w:t>-</w:t>
      </w:r>
      <w:r w:rsidRPr="00AC3B88">
        <w:t>trained Model</w:t>
      </w:r>
      <w:r>
        <w:t>s</w:t>
      </w:r>
      <w:r w:rsidRPr="00AC3B88">
        <w:t xml:space="preserve"> </w:t>
      </w:r>
    </w:p>
    <w:p w14:paraId="2F4855C0" w14:textId="37ABF33D" w:rsidR="00D4240B" w:rsidRPr="00AC3B88" w:rsidRDefault="00FB57C0" w:rsidP="00AA6B80">
      <w:r w:rsidRPr="00AA6B80">
        <w:rPr>
          <w:rFonts w:hint="eastAsia"/>
        </w:rPr>
        <w:t>T</w:t>
      </w:r>
      <w:r w:rsidRPr="00AA6B80">
        <w:t>he prediction performance</w:t>
      </w:r>
      <w:ins w:id="455" w:author="Author" w:date="2022-07-19T15:12:00Z">
        <w:r w:rsidRPr="00AA6B80">
          <w:t>s</w:t>
        </w:r>
      </w:ins>
      <w:r w:rsidRPr="00AA6B80">
        <w:t xml:space="preserve"> of </w:t>
      </w:r>
      <w:ins w:id="456" w:author="Author" w:date="2022-07-19T15:12:00Z">
        <w:r w:rsidRPr="00AA6B80">
          <w:t xml:space="preserve">the </w:t>
        </w:r>
      </w:ins>
      <w:r w:rsidRPr="00AA6B80">
        <w:t xml:space="preserve">five pre-trained BERT models </w:t>
      </w:r>
      <w:del w:id="457" w:author="Author" w:date="2022-07-19T15:12:00Z">
        <w:r w:rsidRPr="00AA6B80" w:rsidDel="00E312B6">
          <w:delText xml:space="preserve">is </w:delText>
        </w:r>
      </w:del>
      <w:ins w:id="458" w:author="Author" w:date="2022-07-19T15:12:00Z">
        <w:r w:rsidRPr="00AA6B80">
          <w:t xml:space="preserve">are </w:t>
        </w:r>
      </w:ins>
      <w:r w:rsidRPr="00AA6B80">
        <w:t xml:space="preserve">shown in Table 4. The model with the highest performance </w:t>
      </w:r>
      <w:del w:id="459" w:author="Author" w:date="2022-07-19T15:12:00Z">
        <w:r w:rsidRPr="00AA6B80" w:rsidDel="00FD1409">
          <w:delText xml:space="preserve">is </w:delText>
        </w:r>
      </w:del>
      <w:ins w:id="460" w:author="Author" w:date="2022-07-19T15:12:00Z">
        <w:r w:rsidRPr="00AA6B80">
          <w:t xml:space="preserve">was </w:t>
        </w:r>
      </w:ins>
      <w:r w:rsidRPr="00AA6B80">
        <w:t>the U</w:t>
      </w:r>
      <w:r w:rsidRPr="00AA6B80">
        <w:rPr>
          <w:rFonts w:hint="eastAsia"/>
        </w:rPr>
        <w:t>m</w:t>
      </w:r>
      <w:r w:rsidRPr="00AA6B80">
        <w:t>ls BERT model</w:t>
      </w:r>
      <w:del w:id="461" w:author="Author" w:date="2022-07-19T15:12:00Z">
        <w:r w:rsidRPr="00AA6B80" w:rsidDel="00EA2576">
          <w:delText xml:space="preserve">; </w:delText>
        </w:r>
      </w:del>
      <w:ins w:id="462" w:author="Author" w:date="2022-07-19T15:12:00Z">
        <w:r w:rsidRPr="00AA6B80">
          <w:t xml:space="preserve">, with </w:t>
        </w:r>
      </w:ins>
      <w:del w:id="463" w:author="Author" w:date="2022-07-19T15:12:00Z">
        <w:r w:rsidRPr="00AA6B80" w:rsidDel="005E4ECE">
          <w:delText xml:space="preserve">it shows </w:delText>
        </w:r>
      </w:del>
      <w:r w:rsidRPr="00AA6B80">
        <w:t xml:space="preserve">a precision of 0.8081, </w:t>
      </w:r>
      <w:ins w:id="464" w:author="Author" w:date="2022-07-19T15:12:00Z">
        <w:r w:rsidRPr="00AA6B80">
          <w:t xml:space="preserve">a </w:t>
        </w:r>
      </w:ins>
      <w:r w:rsidRPr="00AA6B80">
        <w:t xml:space="preserve">recall of 0.7032, </w:t>
      </w:r>
      <w:ins w:id="465" w:author="Author" w:date="2022-07-19T15:12:00Z">
        <w:r w:rsidRPr="00AA6B80">
          <w:t xml:space="preserve">an </w:t>
        </w:r>
      </w:ins>
      <w:r w:rsidRPr="00AA6B80">
        <w:t xml:space="preserve">F1 score of 0.7520, and </w:t>
      </w:r>
      <w:ins w:id="466" w:author="Author" w:date="2022-07-19T15:12:00Z">
        <w:r w:rsidRPr="00AA6B80">
          <w:t xml:space="preserve">an </w:t>
        </w:r>
      </w:ins>
      <w:r w:rsidRPr="00AA6B80">
        <w:t xml:space="preserve">AUC of 0.9815 based on the micro average setting. </w:t>
      </w:r>
      <w:ins w:id="467" w:author="Author" w:date="2022-07-19T15:12:00Z">
        <w:r w:rsidRPr="00AA6B80">
          <w:t xml:space="preserve">Unlike the other models, the </w:t>
        </w:r>
      </w:ins>
      <w:del w:id="468" w:author="Author" w:date="2022-07-19T15:12:00Z">
        <w:r w:rsidRPr="00AA6B80" w:rsidDel="004F251D">
          <w:delText xml:space="preserve">In the case of </w:delText>
        </w:r>
      </w:del>
      <w:r w:rsidRPr="00AA6B80">
        <w:t>base BERT</w:t>
      </w:r>
      <w:del w:id="469" w:author="Author" w:date="2022-07-19T15:12:00Z">
        <w:r w:rsidRPr="00AA6B80" w:rsidDel="00106CCC">
          <w:delText>,</w:delText>
        </w:r>
        <w:r w:rsidRPr="00AA6B80" w:rsidDel="00CB0B2A">
          <w:delText xml:space="preserve"> </w:delText>
        </w:r>
        <w:r w:rsidRPr="00AA6B80" w:rsidDel="00FF25CB">
          <w:delText>unlike other models</w:delText>
        </w:r>
        <w:r w:rsidRPr="00AA6B80" w:rsidDel="00106CCC">
          <w:delText>, it</w:delText>
        </w:r>
      </w:del>
      <w:r w:rsidRPr="00AA6B80">
        <w:t xml:space="preserve"> </w:t>
      </w:r>
      <w:del w:id="470" w:author="Author" w:date="2022-07-19T15:12:00Z">
        <w:r w:rsidRPr="00AA6B80" w:rsidDel="00092B3F">
          <w:delText xml:space="preserve">is a trained </w:delText>
        </w:r>
      </w:del>
      <w:r w:rsidRPr="00AA6B80">
        <w:t xml:space="preserve">model </w:t>
      </w:r>
      <w:ins w:id="471" w:author="Author" w:date="2022-07-19T15:12:00Z">
        <w:r w:rsidRPr="00AA6B80">
          <w:t xml:space="preserve">was trained </w:t>
        </w:r>
      </w:ins>
      <w:r w:rsidRPr="00AA6B80">
        <w:t xml:space="preserve">using </w:t>
      </w:r>
      <w:bookmarkStart w:id="472" w:name="_Hlk101902095"/>
      <w:ins w:id="473" w:author="Author" w:date="2022-07-19T15:13:00Z">
        <w:r w:rsidRPr="00AA6B80">
          <w:t xml:space="preserve">the </w:t>
        </w:r>
      </w:ins>
      <w:r w:rsidRPr="00AA6B80">
        <w:t xml:space="preserve">general </w:t>
      </w:r>
      <w:del w:id="474" w:author="Author" w:date="2022-07-19T15:13:00Z">
        <w:r w:rsidRPr="00AA6B80" w:rsidDel="00BA755B">
          <w:delText>corpus</w:delText>
        </w:r>
        <w:bookmarkEnd w:id="472"/>
        <w:r w:rsidRPr="00AA6B80" w:rsidDel="00BA755B">
          <w:delText xml:space="preserve"> </w:delText>
        </w:r>
      </w:del>
      <w:r w:rsidRPr="00AA6B80">
        <w:t>rather than medical corpus. Therefore, as explained</w:t>
      </w:r>
      <w:r>
        <w:rPr>
          <w:rFonts w:ascii="Malgun Gothic" w:eastAsia="Malgun Gothic" w:hAnsi="Malgun Gothic" w:cs="Times New Roman"/>
        </w:rPr>
        <w:t xml:space="preserve"> </w:t>
      </w:r>
      <w:del w:id="475" w:author="Author" w:date="2022-07-19T15:13:00Z">
        <w:r w:rsidRPr="00AA6B80" w:rsidDel="003E39F0">
          <w:delText>in the previous session</w:delText>
        </w:r>
      </w:del>
      <w:ins w:id="476" w:author="Author" w:date="2022-07-19T15:13:00Z">
        <w:r w:rsidRPr="00AA6B80">
          <w:t>above</w:t>
        </w:r>
      </w:ins>
      <w:r w:rsidRPr="00AA6B80">
        <w:t>, it show</w:t>
      </w:r>
      <w:ins w:id="477" w:author="Author" w:date="2022-07-19T15:13:00Z">
        <w:r w:rsidRPr="00AA6B80">
          <w:t>ed a</w:t>
        </w:r>
      </w:ins>
      <w:del w:id="478" w:author="Author" w:date="2022-07-19T15:13:00Z">
        <w:r w:rsidRPr="00AA6B80" w:rsidDel="00D14771">
          <w:delText>s</w:delText>
        </w:r>
      </w:del>
      <w:r w:rsidRPr="00AA6B80">
        <w:t xml:space="preserve"> </w:t>
      </w:r>
      <w:del w:id="479" w:author="Author" w:date="2022-07-19T15:13:00Z">
        <w:r w:rsidRPr="00AA6B80" w:rsidDel="00D14771">
          <w:delText>that the</w:delText>
        </w:r>
      </w:del>
      <w:ins w:id="480" w:author="Author" w:date="2022-07-19T15:13:00Z">
        <w:r w:rsidRPr="00AA6B80">
          <w:t>lower</w:t>
        </w:r>
      </w:ins>
      <w:r w:rsidRPr="00AA6B80">
        <w:t xml:space="preserve"> performance</w:t>
      </w:r>
      <w:del w:id="481" w:author="Author" w:date="2022-07-19T15:13:00Z">
        <w:r w:rsidRPr="00AA6B80" w:rsidDel="00402555">
          <w:delText xml:space="preserve"> of the task in this study is low</w:delText>
        </w:r>
      </w:del>
      <w:r w:rsidRPr="00AA6B80">
        <w:t>. Additionally, the overall performance of the</w:t>
      </w:r>
      <w:r w:rsidRPr="00AC3B88">
        <w:t xml:space="preserve"> </w:t>
      </w:r>
      <w:r w:rsidRPr="00AA6B80">
        <w:t xml:space="preserve">Medical Character BERT model was lower than </w:t>
      </w:r>
      <w:del w:id="482" w:author="Author" w:date="2022-07-19T15:14:00Z">
        <w:r w:rsidRPr="00AA6B80" w:rsidDel="00194BB4">
          <w:delText xml:space="preserve">that </w:delText>
        </w:r>
      </w:del>
      <w:ins w:id="483" w:author="Author" w:date="2022-07-19T15:14:00Z">
        <w:r w:rsidRPr="00AA6B80">
          <w:t xml:space="preserve">those </w:t>
        </w:r>
      </w:ins>
      <w:r w:rsidRPr="00AA6B80">
        <w:t xml:space="preserve">of </w:t>
      </w:r>
      <w:ins w:id="484" w:author="Author" w:date="2022-07-19T15:14:00Z">
        <w:r w:rsidRPr="00AA6B80">
          <w:t xml:space="preserve">the </w:t>
        </w:r>
      </w:ins>
      <w:r w:rsidRPr="00AA6B80">
        <w:t>other word-level BERTs</w:t>
      </w:r>
      <w:ins w:id="485" w:author="Author" w:date="2022-07-19T15:14:00Z">
        <w:r w:rsidRPr="00AA6B80">
          <w:t xml:space="preserve"> (</w:t>
        </w:r>
      </w:ins>
      <w:del w:id="486" w:author="Author" w:date="2022-07-19T15:14:00Z">
        <w:r w:rsidRPr="00AA6B80" w:rsidDel="002D061C">
          <w:delText xml:space="preserve">, as shown in </w:delText>
        </w:r>
      </w:del>
      <w:r w:rsidRPr="00AA6B80">
        <w:t>Table 5</w:t>
      </w:r>
      <w:ins w:id="487" w:author="Author" w:date="2022-07-19T15:14:00Z">
        <w:r w:rsidRPr="00AA6B80">
          <w:t>)</w:t>
        </w:r>
      </w:ins>
      <w:r w:rsidRPr="00AA6B80">
        <w:t xml:space="preserve">. </w:t>
      </w:r>
      <w:del w:id="488" w:author="Author" w:date="2022-07-19T15:14:00Z">
        <w:r w:rsidRPr="00AA6B80" w:rsidDel="00725FAB">
          <w:delText>Its</w:delText>
        </w:r>
      </w:del>
      <w:ins w:id="489" w:author="Author" w:date="2022-07-19T15:14:00Z">
        <w:r w:rsidRPr="00AA6B80">
          <w:t>However, its</w:t>
        </w:r>
      </w:ins>
      <w:r w:rsidRPr="00AA6B80">
        <w:t xml:space="preserve"> performance on the minority data was higher than that of other word-level BERTs.</w:t>
      </w:r>
    </w:p>
    <w:p w14:paraId="13F6FD95" w14:textId="554356FF" w:rsidR="00FB57C0" w:rsidRPr="00D4240B" w:rsidRDefault="00E24988" w:rsidP="00E24988">
      <w:pPr>
        <w:pStyle w:val="Heading3"/>
      </w:pPr>
      <w:del w:id="490" w:author="Author" w:date="2022-07-20T18:39:00Z">
        <w:r w:rsidRPr="00AC3B88">
          <w:rPr>
            <w:szCs w:val="20"/>
          </w:rPr>
          <w:delText xml:space="preserve">3.3. </w:delText>
        </w:r>
      </w:del>
      <w:r w:rsidRPr="00D4240B">
        <w:t xml:space="preserve">Comparison of Aggregated Models </w:t>
      </w:r>
    </w:p>
    <w:p w14:paraId="056AF794" w14:textId="77777777" w:rsidR="00FB57C0" w:rsidRPr="00AC3B88" w:rsidRDefault="00FB57C0" w:rsidP="00D4240B">
      <w:r w:rsidRPr="008B52BF">
        <w:t>The results of combinations of three word-level</w:t>
      </w:r>
      <w:r w:rsidRPr="00AC3B88">
        <w:t xml:space="preserve"> BERTs (</w:t>
      </w:r>
      <w:r w:rsidRPr="007E4F41">
        <w:t>U</w:t>
      </w:r>
      <w:r>
        <w:t>mls</w:t>
      </w:r>
      <w:r w:rsidRPr="00AC3B88">
        <w:t xml:space="preserve">, Medical, </w:t>
      </w:r>
      <w:r>
        <w:t xml:space="preserve">and </w:t>
      </w:r>
      <w:r w:rsidRPr="00AC3B88">
        <w:t xml:space="preserve">Bio) and </w:t>
      </w:r>
      <w:ins w:id="491" w:author="Author" w:date="2022-07-19T15:15:00Z">
        <w:r>
          <w:t xml:space="preserve">the </w:t>
        </w:r>
      </w:ins>
      <w:r w:rsidRPr="00D4240B">
        <w:t xml:space="preserve">Medical Character BERT are shown in the Model Aggregation in Table 4. An aggregated model </w:t>
      </w:r>
      <w:del w:id="492" w:author="Author" w:date="2022-07-19T15:15:00Z">
        <w:r w:rsidRPr="00D4240B" w:rsidDel="004610EC">
          <w:delText xml:space="preserve">is </w:delText>
        </w:r>
      </w:del>
      <w:ins w:id="493" w:author="Author" w:date="2022-07-19T15:15:00Z">
        <w:r w:rsidRPr="00D4240B">
          <w:t xml:space="preserve">showed </w:t>
        </w:r>
      </w:ins>
      <w:r w:rsidRPr="00D4240B">
        <w:t xml:space="preserve">better </w:t>
      </w:r>
      <w:del w:id="494" w:author="Author" w:date="2022-07-19T15:15:00Z">
        <w:r w:rsidRPr="00D4240B" w:rsidDel="004610EC">
          <w:delText xml:space="preserve">for </w:delText>
        </w:r>
      </w:del>
      <w:r w:rsidRPr="00D4240B">
        <w:t xml:space="preserve">macro performance </w:t>
      </w:r>
      <w:del w:id="495" w:author="Author" w:date="2022-07-19T15:15:00Z">
        <w:r w:rsidRPr="00D4240B" w:rsidDel="00A63720">
          <w:delText xml:space="preserve">as </w:delText>
        </w:r>
      </w:del>
      <w:r w:rsidRPr="00D4240B">
        <w:t xml:space="preserve">compared to a </w:t>
      </w:r>
      <w:r w:rsidRPr="00D4240B">
        <w:lastRenderedPageBreak/>
        <w:t>single model</w:t>
      </w:r>
      <w:ins w:id="496" w:author="Author" w:date="2022-07-19T15:15:00Z">
        <w:r w:rsidRPr="00D4240B">
          <w:t>,</w:t>
        </w:r>
      </w:ins>
      <w:r w:rsidRPr="00D4240B">
        <w:t xml:space="preserve"> without degradation of micro performance. Therefore, we propose a combination of Medical BERT and Medical Character BERT, which </w:t>
      </w:r>
      <w:del w:id="497" w:author="Author" w:date="2022-07-19T15:15:00Z">
        <w:r w:rsidRPr="00D4240B" w:rsidDel="00595AF3">
          <w:delText xml:space="preserve">has </w:delText>
        </w:r>
      </w:del>
      <w:ins w:id="498" w:author="Author" w:date="2022-07-19T15:15:00Z">
        <w:r w:rsidRPr="00D4240B">
          <w:t xml:space="preserve">showed </w:t>
        </w:r>
      </w:ins>
      <w:r w:rsidRPr="00D4240B">
        <w:t>the best macro F1 performance</w:t>
      </w:r>
      <w:del w:id="499" w:author="Author" w:date="2022-07-19T15:15:00Z">
        <w:r w:rsidRPr="00D4240B" w:rsidDel="00032538">
          <w:delText xml:space="preserve">. </w:delText>
        </w:r>
      </w:del>
      <w:ins w:id="500" w:author="Author" w:date="2022-07-19T15:15:00Z">
        <w:r w:rsidRPr="00D4240B">
          <w:t xml:space="preserve">., as a mode with a high </w:t>
        </w:r>
      </w:ins>
      <w:del w:id="501" w:author="Author" w:date="2022-07-19T15:16:00Z">
        <w:r w:rsidRPr="00D4240B" w:rsidDel="00032538">
          <w:delText xml:space="preserve">This is because when the </w:delText>
        </w:r>
      </w:del>
      <w:r w:rsidRPr="00D4240B">
        <w:t xml:space="preserve">macro indicator is </w:t>
      </w:r>
      <w:del w:id="502" w:author="Author" w:date="2022-07-19T15:16:00Z">
        <w:r w:rsidRPr="00D4240B" w:rsidDel="00EA428C">
          <w:delText xml:space="preserve">high, it </w:delText>
        </w:r>
      </w:del>
      <w:del w:id="503" w:author="Author" w:date="2022-07-19T18:01:00Z">
        <w:r w:rsidRPr="00D4240B" w:rsidDel="005830CE">
          <w:delText xml:space="preserve">is </w:delText>
        </w:r>
      </w:del>
      <w:del w:id="504" w:author="Author" w:date="2022-07-19T15:16:00Z">
        <w:r w:rsidRPr="00D4240B" w:rsidDel="00EA428C">
          <w:delText xml:space="preserve">a </w:delText>
        </w:r>
      </w:del>
      <w:r w:rsidRPr="00D4240B">
        <w:t xml:space="preserve">good </w:t>
      </w:r>
      <w:del w:id="505" w:author="Author" w:date="2022-07-19T15:16:00Z">
        <w:r w:rsidRPr="00D4240B" w:rsidDel="00EA428C">
          <w:delText xml:space="preserve">model </w:delText>
        </w:r>
      </w:del>
      <w:r w:rsidRPr="00D4240B">
        <w:t>for minority data.</w:t>
      </w:r>
      <w:r>
        <w:t xml:space="preserve"> </w:t>
      </w:r>
    </w:p>
    <w:p w14:paraId="73A88FF3" w14:textId="77777777" w:rsidR="00FB57C0" w:rsidRPr="00AC3B88" w:rsidRDefault="00FB57C0" w:rsidP="00FB57C0">
      <w:pPr>
        <w:ind w:firstLine="800"/>
        <w:rPr>
          <w:szCs w:val="20"/>
        </w:rPr>
      </w:pPr>
    </w:p>
    <w:p w14:paraId="24A75D68" w14:textId="73F06D99" w:rsidR="00FB57C0" w:rsidRPr="0015239B" w:rsidRDefault="00FB57C0" w:rsidP="008E36E2">
      <w:r w:rsidRPr="0015239B">
        <w:t>Table 4</w:t>
      </w:r>
      <w:ins w:id="506" w:author="Author" w:date="2022-07-19T20:59:00Z">
        <w:r w:rsidR="008A1221">
          <w:t>.</w:t>
        </w:r>
      </w:ins>
      <w:r w:rsidRPr="0015239B">
        <w:t xml:space="preserve"> Comparison</w:t>
      </w:r>
      <w:ins w:id="507" w:author="Author" w:date="2022-07-19T21:00:00Z">
        <w:r w:rsidR="00297486">
          <w:t>s</w:t>
        </w:r>
      </w:ins>
      <w:r w:rsidRPr="0015239B">
        <w:t xml:space="preserve"> of </w:t>
      </w:r>
      <w:ins w:id="508" w:author="Author" w:date="2022-07-19T21:00:00Z">
        <w:r w:rsidR="00297486">
          <w:t>m</w:t>
        </w:r>
      </w:ins>
      <w:del w:id="509" w:author="Author" w:date="2022-07-19T21:00:00Z">
        <w:r w:rsidRPr="0015239B" w:rsidDel="00297486">
          <w:delText>M</w:delText>
        </w:r>
      </w:del>
      <w:r w:rsidRPr="0015239B">
        <w:t>odels</w:t>
      </w:r>
    </w:p>
    <w:tbl>
      <w:tblPr>
        <w:tblStyle w:val="TableGrid"/>
        <w:tblW w:w="10527" w:type="dxa"/>
        <w:tblInd w:w="-518" w:type="dxa"/>
        <w:tblLook w:val="04A0" w:firstRow="1" w:lastRow="0" w:firstColumn="1" w:lastColumn="0" w:noHBand="0" w:noVBand="1"/>
      </w:tblPr>
      <w:tblGrid>
        <w:gridCol w:w="1453"/>
        <w:gridCol w:w="2066"/>
        <w:gridCol w:w="876"/>
        <w:gridCol w:w="876"/>
        <w:gridCol w:w="876"/>
        <w:gridCol w:w="876"/>
        <w:gridCol w:w="876"/>
        <w:gridCol w:w="876"/>
        <w:gridCol w:w="876"/>
        <w:gridCol w:w="876"/>
      </w:tblGrid>
      <w:tr w:rsidR="00FB57C0" w:rsidRPr="0015239B" w14:paraId="66BDDEEA" w14:textId="77777777" w:rsidTr="008E36E2">
        <w:trPr>
          <w:trHeight w:val="263"/>
        </w:trPr>
        <w:tc>
          <w:tcPr>
            <w:tcW w:w="3582" w:type="dxa"/>
            <w:gridSpan w:val="2"/>
            <w:vMerge w:val="restart"/>
          </w:tcPr>
          <w:p w14:paraId="43B729A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Model</w:t>
            </w:r>
          </w:p>
        </w:tc>
        <w:tc>
          <w:tcPr>
            <w:tcW w:w="1743" w:type="dxa"/>
            <w:gridSpan w:val="2"/>
          </w:tcPr>
          <w:p w14:paraId="64C5174C"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Precision</w:t>
            </w:r>
          </w:p>
        </w:tc>
        <w:tc>
          <w:tcPr>
            <w:tcW w:w="1734" w:type="dxa"/>
            <w:gridSpan w:val="2"/>
          </w:tcPr>
          <w:p w14:paraId="781BAA94"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Recall</w:t>
            </w:r>
          </w:p>
        </w:tc>
        <w:tc>
          <w:tcPr>
            <w:tcW w:w="1734" w:type="dxa"/>
            <w:gridSpan w:val="2"/>
          </w:tcPr>
          <w:p w14:paraId="586BE627"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F1</w:t>
            </w:r>
          </w:p>
        </w:tc>
        <w:tc>
          <w:tcPr>
            <w:tcW w:w="1734" w:type="dxa"/>
            <w:gridSpan w:val="2"/>
          </w:tcPr>
          <w:p w14:paraId="3E693FB5"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AUC</w:t>
            </w:r>
          </w:p>
        </w:tc>
      </w:tr>
      <w:tr w:rsidR="00FB57C0" w:rsidRPr="0015239B" w14:paraId="1A5ED460" w14:textId="77777777" w:rsidTr="008E36E2">
        <w:trPr>
          <w:trHeight w:val="274"/>
        </w:trPr>
        <w:tc>
          <w:tcPr>
            <w:tcW w:w="3582" w:type="dxa"/>
            <w:gridSpan w:val="2"/>
            <w:vMerge/>
          </w:tcPr>
          <w:p w14:paraId="1D1DA0E2" w14:textId="77777777" w:rsidR="00FB57C0" w:rsidRPr="0015239B" w:rsidRDefault="00FB57C0" w:rsidP="001040FC">
            <w:pPr>
              <w:jc w:val="center"/>
              <w:rPr>
                <w:rFonts w:ascii="Times New Roman" w:hAnsi="Times New Roman" w:cs="Times New Roman"/>
              </w:rPr>
            </w:pPr>
          </w:p>
        </w:tc>
        <w:tc>
          <w:tcPr>
            <w:tcW w:w="870" w:type="dxa"/>
          </w:tcPr>
          <w:p w14:paraId="14B1CAD5"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Micro</w:t>
            </w:r>
          </w:p>
        </w:tc>
        <w:tc>
          <w:tcPr>
            <w:tcW w:w="873" w:type="dxa"/>
          </w:tcPr>
          <w:p w14:paraId="03BF00DC"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macro</w:t>
            </w:r>
          </w:p>
        </w:tc>
        <w:tc>
          <w:tcPr>
            <w:tcW w:w="861" w:type="dxa"/>
          </w:tcPr>
          <w:p w14:paraId="5190A33B"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micro</w:t>
            </w:r>
          </w:p>
        </w:tc>
        <w:tc>
          <w:tcPr>
            <w:tcW w:w="873" w:type="dxa"/>
          </w:tcPr>
          <w:p w14:paraId="34D2E7D3"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macro</w:t>
            </w:r>
          </w:p>
        </w:tc>
        <w:tc>
          <w:tcPr>
            <w:tcW w:w="861" w:type="dxa"/>
          </w:tcPr>
          <w:p w14:paraId="1A1457E1"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micro</w:t>
            </w:r>
          </w:p>
        </w:tc>
        <w:tc>
          <w:tcPr>
            <w:tcW w:w="873" w:type="dxa"/>
          </w:tcPr>
          <w:p w14:paraId="197C1E7E"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macro</w:t>
            </w:r>
          </w:p>
        </w:tc>
        <w:tc>
          <w:tcPr>
            <w:tcW w:w="861" w:type="dxa"/>
          </w:tcPr>
          <w:p w14:paraId="49AA93C0"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micro</w:t>
            </w:r>
          </w:p>
        </w:tc>
        <w:tc>
          <w:tcPr>
            <w:tcW w:w="873" w:type="dxa"/>
          </w:tcPr>
          <w:p w14:paraId="2FF30DA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macro</w:t>
            </w:r>
          </w:p>
        </w:tc>
      </w:tr>
      <w:tr w:rsidR="00FB57C0" w:rsidRPr="0015239B" w14:paraId="0D5C0F8F" w14:textId="77777777" w:rsidTr="008E36E2">
        <w:trPr>
          <w:trHeight w:val="251"/>
        </w:trPr>
        <w:tc>
          <w:tcPr>
            <w:tcW w:w="1460" w:type="dxa"/>
            <w:vMerge w:val="restart"/>
          </w:tcPr>
          <w:p w14:paraId="43061628" w14:textId="77777777" w:rsidR="00FB57C0" w:rsidRPr="0015239B" w:rsidRDefault="00FB57C0" w:rsidP="001040FC">
            <w:pPr>
              <w:jc w:val="center"/>
              <w:rPr>
                <w:rFonts w:ascii="Times New Roman" w:hAnsi="Times New Roman" w:cs="Times New Roman"/>
              </w:rPr>
            </w:pPr>
            <w:bookmarkStart w:id="510" w:name="_Hlk98165588"/>
            <w:r w:rsidRPr="0015239B">
              <w:rPr>
                <w:rFonts w:ascii="Times New Roman" w:hAnsi="Times New Roman" w:cs="Times New Roman"/>
              </w:rPr>
              <w:t>Single Model</w:t>
            </w:r>
          </w:p>
        </w:tc>
        <w:tc>
          <w:tcPr>
            <w:tcW w:w="2122" w:type="dxa"/>
          </w:tcPr>
          <w:p w14:paraId="5B8CC79C" w14:textId="31BC95C0" w:rsidR="00FB57C0" w:rsidRPr="0015239B" w:rsidRDefault="00FB57C0" w:rsidP="001040FC">
            <w:pPr>
              <w:jc w:val="center"/>
              <w:rPr>
                <w:rFonts w:ascii="Times New Roman" w:hAnsi="Times New Roman" w:cs="Times New Roman"/>
              </w:rPr>
            </w:pPr>
            <w:del w:id="511" w:author="Author" w:date="2022-07-19T21:01:00Z">
              <w:r w:rsidRPr="008E36E2" w:rsidDel="00232B3A">
                <w:rPr>
                  <w:rFonts w:ascii="Times New Roman" w:hAnsi="Times New Roman" w:cs="Times New Roman"/>
                  <w:vertAlign w:val="superscript"/>
                </w:rPr>
                <w:delText>*</w:delText>
              </w:r>
            </w:del>
            <w:ins w:id="512" w:author="Author" w:date="2022-07-19T21:02:00Z">
              <w:r w:rsidR="00232B3A" w:rsidRPr="008E36E2">
                <w:rPr>
                  <w:rFonts w:ascii="Times New Roman" w:hAnsi="Times New Roman" w:cs="Times New Roman"/>
                  <w:vertAlign w:val="superscript"/>
                </w:rPr>
                <w:t>a</w:t>
              </w:r>
            </w:ins>
            <w:r w:rsidRPr="0015239B">
              <w:rPr>
                <w:rFonts w:ascii="Times New Roman" w:hAnsi="Times New Roman" w:cs="Times New Roman"/>
              </w:rPr>
              <w:t>Base</w:t>
            </w:r>
          </w:p>
        </w:tc>
        <w:tc>
          <w:tcPr>
            <w:tcW w:w="870" w:type="dxa"/>
          </w:tcPr>
          <w:p w14:paraId="42D285A9"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0.8133</w:t>
            </w:r>
          </w:p>
        </w:tc>
        <w:tc>
          <w:tcPr>
            <w:tcW w:w="873" w:type="dxa"/>
          </w:tcPr>
          <w:p w14:paraId="215E8401"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0.4702</w:t>
            </w:r>
          </w:p>
        </w:tc>
        <w:tc>
          <w:tcPr>
            <w:tcW w:w="861" w:type="dxa"/>
          </w:tcPr>
          <w:p w14:paraId="41FAEB83"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0.6953</w:t>
            </w:r>
          </w:p>
        </w:tc>
        <w:tc>
          <w:tcPr>
            <w:tcW w:w="873" w:type="dxa"/>
          </w:tcPr>
          <w:p w14:paraId="5229CF90"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0.3632</w:t>
            </w:r>
          </w:p>
        </w:tc>
        <w:tc>
          <w:tcPr>
            <w:tcW w:w="861" w:type="dxa"/>
          </w:tcPr>
          <w:p w14:paraId="290CB263"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0.7497</w:t>
            </w:r>
          </w:p>
        </w:tc>
        <w:tc>
          <w:tcPr>
            <w:tcW w:w="873" w:type="dxa"/>
          </w:tcPr>
          <w:p w14:paraId="67244918"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rPr>
              <w:t>0.3931</w:t>
            </w:r>
          </w:p>
        </w:tc>
        <w:tc>
          <w:tcPr>
            <w:tcW w:w="861" w:type="dxa"/>
          </w:tcPr>
          <w:p w14:paraId="76150258"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0.9812</w:t>
            </w:r>
          </w:p>
        </w:tc>
        <w:tc>
          <w:tcPr>
            <w:tcW w:w="873" w:type="dxa"/>
          </w:tcPr>
          <w:p w14:paraId="1F07E800"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0.9646</w:t>
            </w:r>
          </w:p>
        </w:tc>
      </w:tr>
      <w:tr w:rsidR="00FB57C0" w:rsidRPr="0015239B" w14:paraId="3A6DE295" w14:textId="77777777" w:rsidTr="008E36E2">
        <w:trPr>
          <w:trHeight w:val="274"/>
        </w:trPr>
        <w:tc>
          <w:tcPr>
            <w:tcW w:w="1460" w:type="dxa"/>
            <w:vMerge/>
          </w:tcPr>
          <w:p w14:paraId="1FCDA656" w14:textId="77777777" w:rsidR="00FB57C0" w:rsidRPr="0015239B" w:rsidRDefault="00FB57C0" w:rsidP="001040FC">
            <w:pPr>
              <w:jc w:val="center"/>
              <w:rPr>
                <w:rFonts w:ascii="Times New Roman" w:hAnsi="Times New Roman" w:cs="Times New Roman"/>
              </w:rPr>
            </w:pPr>
          </w:p>
        </w:tc>
        <w:tc>
          <w:tcPr>
            <w:tcW w:w="2122" w:type="dxa"/>
          </w:tcPr>
          <w:p w14:paraId="2F72EC5D"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Umls</w:t>
            </w:r>
          </w:p>
        </w:tc>
        <w:tc>
          <w:tcPr>
            <w:tcW w:w="870" w:type="dxa"/>
          </w:tcPr>
          <w:p w14:paraId="66E26B53"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0.8081</w:t>
            </w:r>
          </w:p>
        </w:tc>
        <w:tc>
          <w:tcPr>
            <w:tcW w:w="873" w:type="dxa"/>
          </w:tcPr>
          <w:p w14:paraId="173C2A31"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0.4809</w:t>
            </w:r>
          </w:p>
        </w:tc>
        <w:tc>
          <w:tcPr>
            <w:tcW w:w="861" w:type="dxa"/>
          </w:tcPr>
          <w:p w14:paraId="7A2B67DF"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0.7032</w:t>
            </w:r>
          </w:p>
        </w:tc>
        <w:tc>
          <w:tcPr>
            <w:tcW w:w="873" w:type="dxa"/>
          </w:tcPr>
          <w:p w14:paraId="6E3CE08D"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0.3855</w:t>
            </w:r>
          </w:p>
        </w:tc>
        <w:tc>
          <w:tcPr>
            <w:tcW w:w="861" w:type="dxa"/>
          </w:tcPr>
          <w:p w14:paraId="307F7BE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0.7520</w:t>
            </w:r>
          </w:p>
        </w:tc>
        <w:tc>
          <w:tcPr>
            <w:tcW w:w="873" w:type="dxa"/>
          </w:tcPr>
          <w:p w14:paraId="25C04DEB"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bCs/>
              </w:rPr>
              <w:t>0.4123</w:t>
            </w:r>
          </w:p>
        </w:tc>
        <w:tc>
          <w:tcPr>
            <w:tcW w:w="861" w:type="dxa"/>
          </w:tcPr>
          <w:p w14:paraId="5D79E86A"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0.9815</w:t>
            </w:r>
          </w:p>
        </w:tc>
        <w:tc>
          <w:tcPr>
            <w:tcW w:w="873" w:type="dxa"/>
          </w:tcPr>
          <w:p w14:paraId="28D6259E"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0.9647</w:t>
            </w:r>
          </w:p>
        </w:tc>
      </w:tr>
      <w:tr w:rsidR="00FB57C0" w:rsidRPr="0015239B" w14:paraId="15F7A176" w14:textId="77777777" w:rsidTr="008E36E2">
        <w:trPr>
          <w:trHeight w:val="274"/>
        </w:trPr>
        <w:tc>
          <w:tcPr>
            <w:tcW w:w="1460" w:type="dxa"/>
            <w:vMerge/>
          </w:tcPr>
          <w:p w14:paraId="249A5336" w14:textId="77777777" w:rsidR="00FB57C0" w:rsidRPr="0015239B" w:rsidRDefault="00FB57C0" w:rsidP="001040FC">
            <w:pPr>
              <w:jc w:val="center"/>
              <w:rPr>
                <w:rFonts w:ascii="Times New Roman" w:hAnsi="Times New Roman" w:cs="Times New Roman"/>
              </w:rPr>
            </w:pPr>
          </w:p>
        </w:tc>
        <w:tc>
          <w:tcPr>
            <w:tcW w:w="2122" w:type="dxa"/>
          </w:tcPr>
          <w:p w14:paraId="4F76F35E"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Medical</w:t>
            </w:r>
          </w:p>
        </w:tc>
        <w:tc>
          <w:tcPr>
            <w:tcW w:w="870" w:type="dxa"/>
          </w:tcPr>
          <w:p w14:paraId="2163323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0.8053</w:t>
            </w:r>
          </w:p>
        </w:tc>
        <w:tc>
          <w:tcPr>
            <w:tcW w:w="873" w:type="dxa"/>
          </w:tcPr>
          <w:p w14:paraId="758961DB"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0.4736</w:t>
            </w:r>
          </w:p>
        </w:tc>
        <w:tc>
          <w:tcPr>
            <w:tcW w:w="861" w:type="dxa"/>
          </w:tcPr>
          <w:p w14:paraId="327C0984"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0.6977</w:t>
            </w:r>
          </w:p>
        </w:tc>
        <w:tc>
          <w:tcPr>
            <w:tcW w:w="873" w:type="dxa"/>
          </w:tcPr>
          <w:p w14:paraId="5B85E9A3"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0.3740</w:t>
            </w:r>
          </w:p>
        </w:tc>
        <w:tc>
          <w:tcPr>
            <w:tcW w:w="861" w:type="dxa"/>
          </w:tcPr>
          <w:p w14:paraId="3B610681"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0.7477</w:t>
            </w:r>
          </w:p>
        </w:tc>
        <w:tc>
          <w:tcPr>
            <w:tcW w:w="873" w:type="dxa"/>
          </w:tcPr>
          <w:p w14:paraId="1443591C"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0.4022</w:t>
            </w:r>
          </w:p>
        </w:tc>
        <w:tc>
          <w:tcPr>
            <w:tcW w:w="861" w:type="dxa"/>
          </w:tcPr>
          <w:p w14:paraId="76BE3D44"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0.9796</w:t>
            </w:r>
          </w:p>
        </w:tc>
        <w:tc>
          <w:tcPr>
            <w:tcW w:w="873" w:type="dxa"/>
          </w:tcPr>
          <w:p w14:paraId="7B415F72"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0.9643</w:t>
            </w:r>
          </w:p>
        </w:tc>
      </w:tr>
      <w:tr w:rsidR="00FB57C0" w:rsidRPr="0015239B" w14:paraId="62A45389" w14:textId="77777777" w:rsidTr="008E36E2">
        <w:trPr>
          <w:trHeight w:val="274"/>
        </w:trPr>
        <w:tc>
          <w:tcPr>
            <w:tcW w:w="1460" w:type="dxa"/>
            <w:vMerge/>
          </w:tcPr>
          <w:p w14:paraId="57F9E7E2" w14:textId="77777777" w:rsidR="00FB57C0" w:rsidRPr="0015239B" w:rsidRDefault="00FB57C0" w:rsidP="001040FC">
            <w:pPr>
              <w:jc w:val="center"/>
              <w:rPr>
                <w:rFonts w:ascii="Times New Roman" w:hAnsi="Times New Roman" w:cs="Times New Roman"/>
              </w:rPr>
            </w:pPr>
          </w:p>
        </w:tc>
        <w:tc>
          <w:tcPr>
            <w:tcW w:w="2122" w:type="dxa"/>
          </w:tcPr>
          <w:p w14:paraId="2941B5E6"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Bio</w:t>
            </w:r>
          </w:p>
        </w:tc>
        <w:tc>
          <w:tcPr>
            <w:tcW w:w="870" w:type="dxa"/>
          </w:tcPr>
          <w:p w14:paraId="58EC0881"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0.8095</w:t>
            </w:r>
          </w:p>
        </w:tc>
        <w:tc>
          <w:tcPr>
            <w:tcW w:w="873" w:type="dxa"/>
          </w:tcPr>
          <w:p w14:paraId="720F0F6E"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0.4868</w:t>
            </w:r>
          </w:p>
        </w:tc>
        <w:tc>
          <w:tcPr>
            <w:tcW w:w="861" w:type="dxa"/>
          </w:tcPr>
          <w:p w14:paraId="46CFF59B"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0.7010</w:t>
            </w:r>
          </w:p>
        </w:tc>
        <w:tc>
          <w:tcPr>
            <w:tcW w:w="873" w:type="dxa"/>
          </w:tcPr>
          <w:p w14:paraId="330E24E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0.3854</w:t>
            </w:r>
          </w:p>
        </w:tc>
        <w:tc>
          <w:tcPr>
            <w:tcW w:w="861" w:type="dxa"/>
          </w:tcPr>
          <w:p w14:paraId="40A9C95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0.7513</w:t>
            </w:r>
          </w:p>
        </w:tc>
        <w:tc>
          <w:tcPr>
            <w:tcW w:w="873" w:type="dxa"/>
          </w:tcPr>
          <w:p w14:paraId="4C9D12C0"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0.4130</w:t>
            </w:r>
          </w:p>
        </w:tc>
        <w:tc>
          <w:tcPr>
            <w:tcW w:w="861" w:type="dxa"/>
          </w:tcPr>
          <w:p w14:paraId="40E51FEC"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0.9648</w:t>
            </w:r>
          </w:p>
        </w:tc>
        <w:tc>
          <w:tcPr>
            <w:tcW w:w="873" w:type="dxa"/>
          </w:tcPr>
          <w:p w14:paraId="31068836"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0.9810</w:t>
            </w:r>
          </w:p>
        </w:tc>
      </w:tr>
      <w:tr w:rsidR="00FB57C0" w:rsidRPr="0015239B" w14:paraId="57424832" w14:textId="77777777" w:rsidTr="008E36E2">
        <w:trPr>
          <w:trHeight w:val="274"/>
        </w:trPr>
        <w:tc>
          <w:tcPr>
            <w:tcW w:w="1460" w:type="dxa"/>
            <w:vMerge/>
          </w:tcPr>
          <w:p w14:paraId="55259964" w14:textId="77777777" w:rsidR="00FB57C0" w:rsidRPr="0015239B" w:rsidRDefault="00FB57C0" w:rsidP="001040FC">
            <w:pPr>
              <w:jc w:val="center"/>
              <w:rPr>
                <w:rFonts w:ascii="Times New Roman" w:hAnsi="Times New Roman" w:cs="Times New Roman"/>
              </w:rPr>
            </w:pPr>
          </w:p>
        </w:tc>
        <w:tc>
          <w:tcPr>
            <w:tcW w:w="2122" w:type="dxa"/>
          </w:tcPr>
          <w:p w14:paraId="1E7A7D61" w14:textId="50FC3A95" w:rsidR="00FB57C0" w:rsidRPr="0015239B" w:rsidRDefault="00232B3A" w:rsidP="001040FC">
            <w:pPr>
              <w:jc w:val="center"/>
              <w:rPr>
                <w:rFonts w:ascii="Times New Roman" w:hAnsi="Times New Roman" w:cs="Times New Roman"/>
              </w:rPr>
            </w:pPr>
            <w:ins w:id="513" w:author="Author" w:date="2022-07-19T21:02:00Z">
              <w:r w:rsidRPr="008E36E2">
                <w:rPr>
                  <w:rFonts w:ascii="Times New Roman" w:hAnsi="Times New Roman" w:cs="Times New Roman"/>
                  <w:vertAlign w:val="superscript"/>
                </w:rPr>
                <w:t>b</w:t>
              </w:r>
            </w:ins>
            <w:del w:id="514" w:author="Author" w:date="2022-07-19T21:02:00Z">
              <w:r w:rsidR="00FB57C0" w:rsidRPr="0015239B" w:rsidDel="00232B3A">
                <w:rPr>
                  <w:rFonts w:ascii="Times New Roman" w:hAnsi="Times New Roman" w:cs="Times New Roman"/>
                </w:rPr>
                <w:delText>*</w:delText>
              </w:r>
            </w:del>
            <w:r w:rsidR="00FB57C0" w:rsidRPr="0015239B">
              <w:rPr>
                <w:rFonts w:ascii="Times New Roman" w:hAnsi="Times New Roman" w:cs="Times New Roman"/>
              </w:rPr>
              <w:t>MC</w:t>
            </w:r>
          </w:p>
        </w:tc>
        <w:tc>
          <w:tcPr>
            <w:tcW w:w="870" w:type="dxa"/>
          </w:tcPr>
          <w:p w14:paraId="5C28A2DE"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0.8121</w:t>
            </w:r>
          </w:p>
        </w:tc>
        <w:tc>
          <w:tcPr>
            <w:tcW w:w="873" w:type="dxa"/>
          </w:tcPr>
          <w:p w14:paraId="1DFCF412"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0.4524</w:t>
            </w:r>
          </w:p>
        </w:tc>
        <w:tc>
          <w:tcPr>
            <w:tcW w:w="861" w:type="dxa"/>
          </w:tcPr>
          <w:p w14:paraId="0C2C0CB7"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0.6900</w:t>
            </w:r>
          </w:p>
        </w:tc>
        <w:tc>
          <w:tcPr>
            <w:tcW w:w="873" w:type="dxa"/>
          </w:tcPr>
          <w:p w14:paraId="10F08879"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0.3459</w:t>
            </w:r>
          </w:p>
        </w:tc>
        <w:tc>
          <w:tcPr>
            <w:tcW w:w="861" w:type="dxa"/>
          </w:tcPr>
          <w:p w14:paraId="76B04213"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0.7461</w:t>
            </w:r>
          </w:p>
        </w:tc>
        <w:tc>
          <w:tcPr>
            <w:tcW w:w="873" w:type="dxa"/>
          </w:tcPr>
          <w:p w14:paraId="62E3D4FA" w14:textId="77777777" w:rsidR="00FB57C0" w:rsidRPr="0015239B" w:rsidRDefault="00FB57C0" w:rsidP="001040FC">
            <w:pPr>
              <w:jc w:val="center"/>
              <w:rPr>
                <w:rFonts w:ascii="Times New Roman" w:hAnsi="Times New Roman" w:cs="Times New Roman"/>
              </w:rPr>
            </w:pPr>
            <w:r w:rsidRPr="0015239B">
              <w:rPr>
                <w:rFonts w:ascii="Times New Roman" w:hAnsi="Times New Roman" w:cs="Times New Roman"/>
              </w:rPr>
              <w:t>0.3762</w:t>
            </w:r>
          </w:p>
        </w:tc>
        <w:tc>
          <w:tcPr>
            <w:tcW w:w="861" w:type="dxa"/>
          </w:tcPr>
          <w:p w14:paraId="596E613F" w14:textId="77777777" w:rsidR="00FB57C0" w:rsidRPr="0015239B" w:rsidRDefault="00FB57C0" w:rsidP="001040FC">
            <w:pPr>
              <w:jc w:val="center"/>
              <w:rPr>
                <w:rFonts w:ascii="Times New Roman" w:hAnsi="Times New Roman" w:cs="Times New Roman"/>
                <w:bCs/>
              </w:rPr>
            </w:pPr>
            <w:r w:rsidRPr="0015239B">
              <w:rPr>
                <w:rFonts w:ascii="Times New Roman" w:hAnsi="Times New Roman" w:cs="Times New Roman"/>
                <w:bCs/>
              </w:rPr>
              <w:t>0.9820</w:t>
            </w:r>
          </w:p>
        </w:tc>
        <w:tc>
          <w:tcPr>
            <w:tcW w:w="873" w:type="dxa"/>
          </w:tcPr>
          <w:p w14:paraId="7A959356" w14:textId="77777777" w:rsidR="00FB57C0" w:rsidRPr="0015239B" w:rsidRDefault="00FB57C0" w:rsidP="001040FC">
            <w:pPr>
              <w:keepNext/>
              <w:jc w:val="center"/>
              <w:rPr>
                <w:rFonts w:ascii="Times New Roman" w:hAnsi="Times New Roman" w:cs="Times New Roman"/>
                <w:bCs/>
              </w:rPr>
            </w:pPr>
            <w:r w:rsidRPr="0015239B">
              <w:rPr>
                <w:rFonts w:ascii="Times New Roman" w:hAnsi="Times New Roman" w:cs="Times New Roman"/>
                <w:bCs/>
              </w:rPr>
              <w:t>0.9656</w:t>
            </w:r>
          </w:p>
        </w:tc>
      </w:tr>
      <w:tr w:rsidR="00FB57C0" w:rsidRPr="0015239B" w14:paraId="1FD5804D" w14:textId="77777777" w:rsidTr="008E36E2">
        <w:trPr>
          <w:trHeight w:val="263"/>
        </w:trPr>
        <w:tc>
          <w:tcPr>
            <w:tcW w:w="1460" w:type="dxa"/>
            <w:vMerge w:val="restart"/>
          </w:tcPr>
          <w:p w14:paraId="24D88D0B" w14:textId="77777777" w:rsidR="00FB57C0" w:rsidRPr="0015239B" w:rsidRDefault="00FB57C0" w:rsidP="001040FC">
            <w:pPr>
              <w:jc w:val="center"/>
              <w:rPr>
                <w:rFonts w:ascii="Times New Roman" w:eastAsia="Malgun Gothic" w:hAnsi="Times New Roman" w:cs="Times New Roman"/>
              </w:rPr>
            </w:pPr>
            <w:r w:rsidRPr="0015239B">
              <w:rPr>
                <w:rFonts w:ascii="Times New Roman" w:hAnsi="Times New Roman" w:cs="Times New Roman"/>
              </w:rPr>
              <w:t>Aggregated Model</w:t>
            </w:r>
          </w:p>
        </w:tc>
        <w:tc>
          <w:tcPr>
            <w:tcW w:w="2122" w:type="dxa"/>
          </w:tcPr>
          <w:p w14:paraId="22A7A189" w14:textId="5C28815E"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Medical+</w:t>
            </w:r>
            <w:ins w:id="515" w:author="Author" w:date="2022-07-19T21:02:00Z">
              <w:r w:rsidR="00232B3A" w:rsidRPr="001040FC">
                <w:rPr>
                  <w:rFonts w:ascii="Times New Roman" w:hAnsi="Times New Roman" w:cs="Times New Roman"/>
                  <w:vertAlign w:val="superscript"/>
                </w:rPr>
                <w:t xml:space="preserve"> b</w:t>
              </w:r>
            </w:ins>
            <w:del w:id="516" w:author="Author" w:date="2022-07-19T21:02:00Z">
              <w:r w:rsidRPr="0015239B" w:rsidDel="00232B3A">
                <w:rPr>
                  <w:rFonts w:ascii="Times New Roman" w:eastAsia="Malgun Gothic" w:hAnsi="Times New Roman" w:cs="Times New Roman"/>
                </w:rPr>
                <w:delText>*</w:delText>
              </w:r>
            </w:del>
            <w:r w:rsidRPr="0015239B">
              <w:rPr>
                <w:rFonts w:ascii="Times New Roman" w:eastAsia="Malgun Gothic" w:hAnsi="Times New Roman" w:cs="Times New Roman"/>
              </w:rPr>
              <w:t>MC</w:t>
            </w:r>
          </w:p>
        </w:tc>
        <w:tc>
          <w:tcPr>
            <w:tcW w:w="870" w:type="dxa"/>
          </w:tcPr>
          <w:p w14:paraId="13ECC3A3" w14:textId="77777777" w:rsidR="00FB57C0" w:rsidRPr="0015239B" w:rsidRDefault="00FB57C0" w:rsidP="001040FC">
            <w:pPr>
              <w:jc w:val="center"/>
              <w:rPr>
                <w:rFonts w:ascii="Times New Roman" w:hAnsi="Times New Roman" w:cs="Times New Roman"/>
                <w:bCs/>
              </w:rPr>
            </w:pPr>
            <w:r w:rsidRPr="0015239B">
              <w:rPr>
                <w:rFonts w:ascii="Times New Roman" w:eastAsia="Malgun Gothic" w:hAnsi="Times New Roman" w:cs="Times New Roman"/>
                <w:bCs/>
              </w:rPr>
              <w:t>0.8164</w:t>
            </w:r>
          </w:p>
        </w:tc>
        <w:tc>
          <w:tcPr>
            <w:tcW w:w="873" w:type="dxa"/>
          </w:tcPr>
          <w:p w14:paraId="7D1A06E6" w14:textId="77777777" w:rsidR="00FB57C0" w:rsidRPr="0015239B" w:rsidRDefault="00FB57C0" w:rsidP="001040FC">
            <w:pPr>
              <w:jc w:val="center"/>
              <w:rPr>
                <w:rFonts w:ascii="Times New Roman" w:hAnsi="Times New Roman" w:cs="Times New Roman"/>
                <w:bCs/>
              </w:rPr>
            </w:pPr>
            <w:r w:rsidRPr="0015239B">
              <w:rPr>
                <w:rFonts w:ascii="Times New Roman" w:eastAsia="Malgun Gothic" w:hAnsi="Times New Roman" w:cs="Times New Roman"/>
                <w:b/>
              </w:rPr>
              <w:t>0.5081</w:t>
            </w:r>
          </w:p>
        </w:tc>
        <w:tc>
          <w:tcPr>
            <w:tcW w:w="861" w:type="dxa"/>
          </w:tcPr>
          <w:p w14:paraId="6A8798B8" w14:textId="77777777" w:rsidR="00FB57C0" w:rsidRPr="0015239B" w:rsidRDefault="00FB57C0" w:rsidP="001040FC">
            <w:pPr>
              <w:jc w:val="center"/>
              <w:rPr>
                <w:rFonts w:ascii="Times New Roman" w:hAnsi="Times New Roman" w:cs="Times New Roman"/>
                <w:b/>
              </w:rPr>
            </w:pPr>
            <w:r w:rsidRPr="0015239B">
              <w:rPr>
                <w:rFonts w:ascii="Times New Roman" w:eastAsia="Malgun Gothic" w:hAnsi="Times New Roman" w:cs="Times New Roman"/>
                <w:b/>
              </w:rPr>
              <w:t>0.7125</w:t>
            </w:r>
          </w:p>
        </w:tc>
        <w:tc>
          <w:tcPr>
            <w:tcW w:w="873" w:type="dxa"/>
          </w:tcPr>
          <w:p w14:paraId="6EFAABB9" w14:textId="77777777" w:rsidR="00FB57C0" w:rsidRPr="0015239B" w:rsidRDefault="00FB57C0" w:rsidP="001040FC">
            <w:pPr>
              <w:jc w:val="center"/>
              <w:rPr>
                <w:rFonts w:ascii="Times New Roman" w:hAnsi="Times New Roman" w:cs="Times New Roman"/>
                <w:b/>
              </w:rPr>
            </w:pPr>
            <w:r w:rsidRPr="0015239B">
              <w:rPr>
                <w:rFonts w:ascii="Times New Roman" w:eastAsia="Malgun Gothic" w:hAnsi="Times New Roman" w:cs="Times New Roman"/>
                <w:b/>
              </w:rPr>
              <w:t>0.4103</w:t>
            </w:r>
          </w:p>
        </w:tc>
        <w:tc>
          <w:tcPr>
            <w:tcW w:w="861" w:type="dxa"/>
          </w:tcPr>
          <w:p w14:paraId="219AD317" w14:textId="77777777" w:rsidR="00FB57C0" w:rsidRPr="0015239B" w:rsidRDefault="00FB57C0" w:rsidP="001040FC">
            <w:pPr>
              <w:jc w:val="center"/>
              <w:rPr>
                <w:rFonts w:ascii="Times New Roman" w:hAnsi="Times New Roman" w:cs="Times New Roman"/>
                <w:b/>
              </w:rPr>
            </w:pPr>
            <w:r w:rsidRPr="0015239B">
              <w:rPr>
                <w:rFonts w:ascii="Times New Roman" w:eastAsia="Malgun Gothic" w:hAnsi="Times New Roman" w:cs="Times New Roman"/>
                <w:b/>
              </w:rPr>
              <w:t>0.7610</w:t>
            </w:r>
          </w:p>
        </w:tc>
        <w:tc>
          <w:tcPr>
            <w:tcW w:w="873" w:type="dxa"/>
          </w:tcPr>
          <w:p w14:paraId="4BA0EF00" w14:textId="77777777" w:rsidR="00FB57C0" w:rsidRPr="0015239B" w:rsidRDefault="00FB57C0" w:rsidP="001040FC">
            <w:pPr>
              <w:jc w:val="center"/>
              <w:rPr>
                <w:rFonts w:ascii="Times New Roman" w:hAnsi="Times New Roman" w:cs="Times New Roman"/>
                <w:b/>
              </w:rPr>
            </w:pPr>
            <w:r w:rsidRPr="0015239B">
              <w:rPr>
                <w:rFonts w:ascii="Times New Roman" w:eastAsia="Malgun Gothic" w:hAnsi="Times New Roman" w:cs="Times New Roman"/>
                <w:b/>
              </w:rPr>
              <w:t>0.4376</w:t>
            </w:r>
          </w:p>
        </w:tc>
        <w:tc>
          <w:tcPr>
            <w:tcW w:w="861" w:type="dxa"/>
          </w:tcPr>
          <w:p w14:paraId="77FD9E13" w14:textId="77777777" w:rsidR="00FB57C0" w:rsidRPr="0015239B" w:rsidRDefault="00FB57C0" w:rsidP="001040FC">
            <w:pPr>
              <w:jc w:val="center"/>
              <w:rPr>
                <w:rFonts w:ascii="Times New Roman" w:hAnsi="Times New Roman" w:cs="Times New Roman"/>
                <w:bCs/>
              </w:rPr>
            </w:pPr>
            <w:r w:rsidRPr="0015239B">
              <w:rPr>
                <w:rFonts w:ascii="Times New Roman" w:eastAsia="Malgun Gothic" w:hAnsi="Times New Roman" w:cs="Times New Roman"/>
                <w:bCs/>
              </w:rPr>
              <w:t>0.9817</w:t>
            </w:r>
          </w:p>
        </w:tc>
        <w:tc>
          <w:tcPr>
            <w:tcW w:w="873" w:type="dxa"/>
          </w:tcPr>
          <w:p w14:paraId="57A63F41" w14:textId="77777777" w:rsidR="00FB57C0" w:rsidRPr="0015239B" w:rsidRDefault="00FB57C0" w:rsidP="001040FC">
            <w:pPr>
              <w:keepNext/>
              <w:jc w:val="center"/>
              <w:rPr>
                <w:rFonts w:ascii="Times New Roman" w:hAnsi="Times New Roman" w:cs="Times New Roman"/>
                <w:bCs/>
              </w:rPr>
            </w:pPr>
            <w:r w:rsidRPr="0015239B">
              <w:rPr>
                <w:rFonts w:ascii="Times New Roman" w:eastAsia="Malgun Gothic" w:hAnsi="Times New Roman" w:cs="Times New Roman"/>
                <w:b/>
              </w:rPr>
              <w:t>0.9698</w:t>
            </w:r>
          </w:p>
        </w:tc>
      </w:tr>
      <w:tr w:rsidR="00FB57C0" w:rsidRPr="0015239B" w14:paraId="41EF28DD" w14:textId="77777777" w:rsidTr="008E36E2">
        <w:trPr>
          <w:trHeight w:val="263"/>
        </w:trPr>
        <w:tc>
          <w:tcPr>
            <w:tcW w:w="1460" w:type="dxa"/>
            <w:vMerge/>
          </w:tcPr>
          <w:p w14:paraId="5CA7BBB9" w14:textId="77777777" w:rsidR="00FB57C0" w:rsidRPr="0015239B" w:rsidRDefault="00FB57C0" w:rsidP="001040FC">
            <w:pPr>
              <w:jc w:val="center"/>
              <w:rPr>
                <w:rFonts w:ascii="Times New Roman" w:eastAsia="Malgun Gothic" w:hAnsi="Times New Roman" w:cs="Times New Roman"/>
              </w:rPr>
            </w:pPr>
          </w:p>
        </w:tc>
        <w:tc>
          <w:tcPr>
            <w:tcW w:w="2122" w:type="dxa"/>
          </w:tcPr>
          <w:p w14:paraId="29D9996D" w14:textId="417122D0"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Umls+</w:t>
            </w:r>
            <w:ins w:id="517" w:author="Author" w:date="2022-07-19T21:02:00Z">
              <w:r w:rsidR="00232B3A" w:rsidRPr="001040FC">
                <w:rPr>
                  <w:rFonts w:ascii="Times New Roman" w:hAnsi="Times New Roman" w:cs="Times New Roman"/>
                  <w:vertAlign w:val="superscript"/>
                </w:rPr>
                <w:t xml:space="preserve"> b</w:t>
              </w:r>
            </w:ins>
            <w:del w:id="518" w:author="Author" w:date="2022-07-19T21:02:00Z">
              <w:r w:rsidRPr="0015239B" w:rsidDel="00232B3A">
                <w:rPr>
                  <w:rFonts w:ascii="Times New Roman" w:eastAsia="Malgun Gothic" w:hAnsi="Times New Roman" w:cs="Times New Roman"/>
                </w:rPr>
                <w:delText>*</w:delText>
              </w:r>
            </w:del>
            <w:r w:rsidRPr="0015239B">
              <w:rPr>
                <w:rFonts w:ascii="Times New Roman" w:eastAsia="Malgun Gothic" w:hAnsi="Times New Roman" w:cs="Times New Roman"/>
              </w:rPr>
              <w:t>MC</w:t>
            </w:r>
          </w:p>
        </w:tc>
        <w:tc>
          <w:tcPr>
            <w:tcW w:w="870" w:type="dxa"/>
          </w:tcPr>
          <w:p w14:paraId="1BDFAFAF"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0.8251</w:t>
            </w:r>
          </w:p>
        </w:tc>
        <w:tc>
          <w:tcPr>
            <w:tcW w:w="873" w:type="dxa"/>
          </w:tcPr>
          <w:p w14:paraId="6F63922E"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0.5025</w:t>
            </w:r>
          </w:p>
        </w:tc>
        <w:tc>
          <w:tcPr>
            <w:tcW w:w="861" w:type="dxa"/>
          </w:tcPr>
          <w:p w14:paraId="59EBE519"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0.7026</w:t>
            </w:r>
          </w:p>
        </w:tc>
        <w:tc>
          <w:tcPr>
            <w:tcW w:w="873" w:type="dxa"/>
          </w:tcPr>
          <w:p w14:paraId="49C0C99F"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0.3952</w:t>
            </w:r>
          </w:p>
        </w:tc>
        <w:tc>
          <w:tcPr>
            <w:tcW w:w="861" w:type="dxa"/>
          </w:tcPr>
          <w:p w14:paraId="0403B4ED"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0.7590</w:t>
            </w:r>
          </w:p>
        </w:tc>
        <w:tc>
          <w:tcPr>
            <w:tcW w:w="873" w:type="dxa"/>
          </w:tcPr>
          <w:p w14:paraId="1D40AB9C"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0.4271</w:t>
            </w:r>
          </w:p>
        </w:tc>
        <w:tc>
          <w:tcPr>
            <w:tcW w:w="861" w:type="dxa"/>
          </w:tcPr>
          <w:p w14:paraId="55044C66"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0.9819</w:t>
            </w:r>
          </w:p>
        </w:tc>
        <w:tc>
          <w:tcPr>
            <w:tcW w:w="873" w:type="dxa"/>
          </w:tcPr>
          <w:p w14:paraId="20F3BEE5" w14:textId="77777777" w:rsidR="00FB57C0" w:rsidRPr="0015239B" w:rsidRDefault="00FB57C0" w:rsidP="001040FC">
            <w:pPr>
              <w:keepNext/>
              <w:jc w:val="center"/>
              <w:rPr>
                <w:rFonts w:ascii="Times New Roman" w:hAnsi="Times New Roman" w:cs="Times New Roman"/>
                <w:b/>
                <w:bCs/>
              </w:rPr>
            </w:pPr>
            <w:r w:rsidRPr="0015239B">
              <w:rPr>
                <w:rFonts w:ascii="Times New Roman" w:eastAsia="Malgun Gothic" w:hAnsi="Times New Roman" w:cs="Times New Roman"/>
              </w:rPr>
              <w:t>0.9680</w:t>
            </w:r>
          </w:p>
        </w:tc>
      </w:tr>
      <w:tr w:rsidR="00FB57C0" w:rsidRPr="0015239B" w14:paraId="4B2F38BD" w14:textId="77777777" w:rsidTr="008E36E2">
        <w:trPr>
          <w:trHeight w:val="274"/>
        </w:trPr>
        <w:tc>
          <w:tcPr>
            <w:tcW w:w="1460" w:type="dxa"/>
            <w:vMerge/>
          </w:tcPr>
          <w:p w14:paraId="0EFF7FAE" w14:textId="77777777" w:rsidR="00FB57C0" w:rsidRPr="0015239B" w:rsidRDefault="00FB57C0" w:rsidP="001040FC">
            <w:pPr>
              <w:jc w:val="center"/>
              <w:rPr>
                <w:rFonts w:ascii="Times New Roman" w:eastAsia="Malgun Gothic" w:hAnsi="Times New Roman" w:cs="Times New Roman"/>
              </w:rPr>
            </w:pPr>
          </w:p>
        </w:tc>
        <w:tc>
          <w:tcPr>
            <w:tcW w:w="2122" w:type="dxa"/>
          </w:tcPr>
          <w:p w14:paraId="7AD1DE12" w14:textId="2D8FB4EE"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Bio+</w:t>
            </w:r>
            <w:ins w:id="519" w:author="Author" w:date="2022-07-19T21:02:00Z">
              <w:r w:rsidR="00232B3A" w:rsidRPr="001040FC">
                <w:rPr>
                  <w:rFonts w:ascii="Times New Roman" w:hAnsi="Times New Roman" w:cs="Times New Roman"/>
                  <w:vertAlign w:val="superscript"/>
                </w:rPr>
                <w:t xml:space="preserve"> b</w:t>
              </w:r>
            </w:ins>
            <w:del w:id="520" w:author="Author" w:date="2022-07-19T21:02:00Z">
              <w:r w:rsidRPr="0015239B" w:rsidDel="00232B3A">
                <w:rPr>
                  <w:rFonts w:ascii="Times New Roman" w:eastAsia="Malgun Gothic" w:hAnsi="Times New Roman" w:cs="Times New Roman"/>
                </w:rPr>
                <w:delText>*</w:delText>
              </w:r>
            </w:del>
            <w:r w:rsidRPr="0015239B">
              <w:rPr>
                <w:rFonts w:ascii="Times New Roman" w:eastAsia="Malgun Gothic" w:hAnsi="Times New Roman" w:cs="Times New Roman"/>
              </w:rPr>
              <w:t>MC</w:t>
            </w:r>
          </w:p>
        </w:tc>
        <w:tc>
          <w:tcPr>
            <w:tcW w:w="870" w:type="dxa"/>
          </w:tcPr>
          <w:p w14:paraId="60414AA7"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b/>
                <w:bCs/>
              </w:rPr>
              <w:t>0.8238</w:t>
            </w:r>
          </w:p>
        </w:tc>
        <w:tc>
          <w:tcPr>
            <w:tcW w:w="873" w:type="dxa"/>
          </w:tcPr>
          <w:p w14:paraId="43D9DB15"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0.5067</w:t>
            </w:r>
          </w:p>
        </w:tc>
        <w:tc>
          <w:tcPr>
            <w:tcW w:w="861" w:type="dxa"/>
          </w:tcPr>
          <w:p w14:paraId="17B69C7B"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0.7030</w:t>
            </w:r>
          </w:p>
        </w:tc>
        <w:tc>
          <w:tcPr>
            <w:tcW w:w="873" w:type="dxa"/>
          </w:tcPr>
          <w:p w14:paraId="539DEB15"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0.3930</w:t>
            </w:r>
          </w:p>
        </w:tc>
        <w:tc>
          <w:tcPr>
            <w:tcW w:w="861" w:type="dxa"/>
          </w:tcPr>
          <w:p w14:paraId="6C505AA5"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rPr>
              <w:t>0.7586</w:t>
            </w:r>
          </w:p>
        </w:tc>
        <w:tc>
          <w:tcPr>
            <w:tcW w:w="873" w:type="dxa"/>
          </w:tcPr>
          <w:p w14:paraId="61B259DC" w14:textId="77777777" w:rsidR="00FB57C0" w:rsidRPr="0015239B" w:rsidRDefault="00FB57C0" w:rsidP="001040FC">
            <w:pPr>
              <w:jc w:val="center"/>
              <w:rPr>
                <w:rFonts w:ascii="Times New Roman" w:hAnsi="Times New Roman" w:cs="Times New Roman"/>
              </w:rPr>
            </w:pPr>
            <w:r w:rsidRPr="0015239B">
              <w:rPr>
                <w:rFonts w:ascii="Times New Roman" w:eastAsia="Malgun Gothic" w:hAnsi="Times New Roman" w:cs="Times New Roman"/>
              </w:rPr>
              <w:t>0.4247</w:t>
            </w:r>
          </w:p>
        </w:tc>
        <w:tc>
          <w:tcPr>
            <w:tcW w:w="861" w:type="dxa"/>
          </w:tcPr>
          <w:p w14:paraId="122E38BF" w14:textId="77777777" w:rsidR="00FB57C0" w:rsidRPr="0015239B" w:rsidRDefault="00FB57C0" w:rsidP="001040FC">
            <w:pPr>
              <w:jc w:val="center"/>
              <w:rPr>
                <w:rFonts w:ascii="Times New Roman" w:hAnsi="Times New Roman" w:cs="Times New Roman"/>
                <w:b/>
                <w:bCs/>
              </w:rPr>
            </w:pPr>
            <w:r w:rsidRPr="0015239B">
              <w:rPr>
                <w:rFonts w:ascii="Times New Roman" w:eastAsia="Malgun Gothic" w:hAnsi="Times New Roman" w:cs="Times New Roman"/>
                <w:b/>
                <w:bCs/>
              </w:rPr>
              <w:t>0.9822</w:t>
            </w:r>
          </w:p>
        </w:tc>
        <w:tc>
          <w:tcPr>
            <w:tcW w:w="873" w:type="dxa"/>
          </w:tcPr>
          <w:p w14:paraId="1243B97A" w14:textId="77777777" w:rsidR="00FB57C0" w:rsidRPr="0015239B" w:rsidRDefault="00FB57C0" w:rsidP="001040FC">
            <w:pPr>
              <w:keepNext/>
              <w:jc w:val="center"/>
              <w:rPr>
                <w:rFonts w:ascii="Times New Roman" w:hAnsi="Times New Roman" w:cs="Times New Roman"/>
                <w:b/>
                <w:bCs/>
              </w:rPr>
            </w:pPr>
            <w:r w:rsidRPr="0015239B">
              <w:rPr>
                <w:rFonts w:ascii="Times New Roman" w:eastAsia="Malgun Gothic" w:hAnsi="Times New Roman" w:cs="Times New Roman"/>
              </w:rPr>
              <w:t>0.9685</w:t>
            </w:r>
          </w:p>
        </w:tc>
      </w:tr>
    </w:tbl>
    <w:bookmarkEnd w:id="510"/>
    <w:p w14:paraId="6DA08612" w14:textId="257F379B" w:rsidR="00FB57C0" w:rsidRPr="008E36E2" w:rsidRDefault="00FB57C0" w:rsidP="00FB57C0">
      <w:pPr>
        <w:pStyle w:val="Caption"/>
        <w:spacing w:line="240" w:lineRule="auto"/>
        <w:rPr>
          <w:rFonts w:ascii="Times New Roman" w:hAnsi="Times New Roman" w:cs="Times New Roman"/>
          <w:b w:val="0"/>
          <w:bCs w:val="0"/>
          <w:sz w:val="24"/>
          <w:szCs w:val="24"/>
        </w:rPr>
      </w:pPr>
      <w:del w:id="521" w:author="Author" w:date="2022-07-19T21:02:00Z">
        <w:r w:rsidRPr="008E36E2" w:rsidDel="00232B3A">
          <w:rPr>
            <w:rFonts w:ascii="Times New Roman" w:hAnsi="Times New Roman" w:cs="Times New Roman"/>
            <w:b w:val="0"/>
            <w:bCs w:val="0"/>
            <w:sz w:val="24"/>
            <w:szCs w:val="24"/>
            <w:vertAlign w:val="superscript"/>
          </w:rPr>
          <w:delText>*(</w:delText>
        </w:r>
      </w:del>
      <w:ins w:id="522" w:author="Author" w:date="2022-07-19T21:02:00Z">
        <w:r w:rsidR="00232B3A" w:rsidRPr="008E36E2">
          <w:rPr>
            <w:rFonts w:ascii="Times New Roman" w:hAnsi="Times New Roman" w:cs="Times New Roman"/>
            <w:b w:val="0"/>
            <w:bCs w:val="0"/>
            <w:sz w:val="24"/>
            <w:szCs w:val="24"/>
            <w:vertAlign w:val="superscript"/>
          </w:rPr>
          <w:t>a</w:t>
        </w:r>
        <w:r w:rsidR="00232B3A" w:rsidRPr="008E36E2">
          <w:rPr>
            <w:rFonts w:ascii="Times New Roman" w:hAnsi="Times New Roman" w:cs="Times New Roman"/>
            <w:b w:val="0"/>
            <w:bCs w:val="0"/>
            <w:sz w:val="24"/>
            <w:szCs w:val="24"/>
          </w:rPr>
          <w:t>(</w:t>
        </w:r>
      </w:ins>
      <w:r w:rsidRPr="008E36E2">
        <w:rPr>
          <w:rFonts w:ascii="Times New Roman" w:hAnsi="Times New Roman" w:cs="Times New Roman"/>
          <w:b w:val="0"/>
          <w:bCs w:val="0"/>
          <w:sz w:val="24"/>
          <w:szCs w:val="24"/>
        </w:rPr>
        <w:t>Base) Base BERT: Pre-trained with general corpuses</w:t>
      </w:r>
    </w:p>
    <w:p w14:paraId="42445175" w14:textId="04DD03A4" w:rsidR="00FB57C0" w:rsidRDefault="00FB57C0" w:rsidP="00FB57C0">
      <w:pPr>
        <w:pStyle w:val="Caption"/>
        <w:spacing w:line="240" w:lineRule="auto"/>
        <w:rPr>
          <w:ins w:id="523" w:author="Author" w:date="2022-07-20T19:18:00Z"/>
          <w:rFonts w:ascii="Times New Roman" w:eastAsia="Malgun Gothic" w:hAnsi="Times New Roman" w:cs="Times New Roman"/>
          <w:b w:val="0"/>
          <w:bCs w:val="0"/>
          <w:sz w:val="24"/>
          <w:szCs w:val="24"/>
        </w:rPr>
      </w:pPr>
      <w:del w:id="524" w:author="Author" w:date="2022-07-19T21:02:00Z">
        <w:r w:rsidRPr="008E36E2" w:rsidDel="00232B3A">
          <w:rPr>
            <w:rFonts w:ascii="Times New Roman" w:hAnsi="Times New Roman" w:cs="Times New Roman"/>
            <w:b w:val="0"/>
            <w:bCs w:val="0"/>
            <w:noProof/>
            <w:sz w:val="24"/>
            <w:szCs w:val="24"/>
            <w:vertAlign w:val="superscript"/>
          </w:rPr>
          <w:delText>*</w:delText>
        </w:r>
        <w:r w:rsidRPr="008E36E2" w:rsidDel="00232B3A">
          <w:rPr>
            <w:rFonts w:ascii="Times New Roman" w:hAnsi="Times New Roman" w:cs="Times New Roman"/>
            <w:b w:val="0"/>
            <w:bCs w:val="0"/>
            <w:sz w:val="24"/>
            <w:szCs w:val="24"/>
            <w:vertAlign w:val="superscript"/>
          </w:rPr>
          <w:delText>(</w:delText>
        </w:r>
      </w:del>
      <w:ins w:id="525" w:author="Author" w:date="2022-07-19T21:02:00Z">
        <w:r w:rsidR="00232B3A" w:rsidRPr="008E36E2">
          <w:rPr>
            <w:rFonts w:ascii="Times New Roman" w:hAnsi="Times New Roman" w:cs="Times New Roman"/>
            <w:b w:val="0"/>
            <w:bCs w:val="0"/>
            <w:noProof/>
            <w:sz w:val="24"/>
            <w:szCs w:val="24"/>
            <w:vertAlign w:val="superscript"/>
          </w:rPr>
          <w:t>b</w:t>
        </w:r>
        <w:r w:rsidR="00232B3A" w:rsidRPr="008E36E2">
          <w:rPr>
            <w:rFonts w:ascii="Times New Roman" w:hAnsi="Times New Roman" w:cs="Times New Roman"/>
            <w:b w:val="0"/>
            <w:bCs w:val="0"/>
            <w:sz w:val="24"/>
            <w:szCs w:val="24"/>
          </w:rPr>
          <w:t>(</w:t>
        </w:r>
      </w:ins>
      <w:r w:rsidRPr="008E36E2">
        <w:rPr>
          <w:rFonts w:ascii="Times New Roman" w:hAnsi="Times New Roman" w:cs="Times New Roman"/>
          <w:b w:val="0"/>
          <w:bCs w:val="0"/>
          <w:sz w:val="24"/>
          <w:szCs w:val="24"/>
        </w:rPr>
        <w:t>MC): Medical Character</w:t>
      </w:r>
      <w:r w:rsidRPr="008E36E2">
        <w:rPr>
          <w:rFonts w:ascii="Times New Roman" w:eastAsia="Malgun Gothic" w:hAnsi="Times New Roman" w:cs="Times New Roman"/>
          <w:b w:val="0"/>
          <w:bCs w:val="0"/>
          <w:sz w:val="24"/>
          <w:szCs w:val="24"/>
        </w:rPr>
        <w:t xml:space="preserve"> BERT</w:t>
      </w:r>
    </w:p>
    <w:p w14:paraId="2DE16E51" w14:textId="77777777" w:rsidR="0060137F" w:rsidRPr="0060137F" w:rsidRDefault="0060137F">
      <w:pPr>
        <w:rPr>
          <w:b/>
          <w:bCs/>
          <w:rPrChange w:id="526" w:author="Author" w:date="2022-07-20T19:18:00Z">
            <w:rPr>
              <w:rFonts w:ascii="Times New Roman" w:hAnsi="Times New Roman" w:cs="Times New Roman"/>
              <w:b w:val="0"/>
              <w:bCs w:val="0"/>
              <w:sz w:val="24"/>
              <w:szCs w:val="24"/>
            </w:rPr>
          </w:rPrChange>
        </w:rPr>
        <w:pPrChange w:id="527" w:author="Author" w:date="2022-07-20T19:18:00Z">
          <w:pPr>
            <w:pStyle w:val="Caption"/>
            <w:spacing w:line="240" w:lineRule="auto"/>
          </w:pPr>
        </w:pPrChange>
      </w:pPr>
    </w:p>
    <w:p w14:paraId="51F5C527" w14:textId="3B50ABD5" w:rsidR="00FB57C0" w:rsidRDefault="00FB57C0" w:rsidP="001F0D30">
      <w:pPr>
        <w:rPr>
          <w:ins w:id="528" w:author="Author" w:date="2022-07-20T19:18:00Z"/>
        </w:rPr>
      </w:pPr>
      <w:r w:rsidRPr="001F0D30">
        <w:t xml:space="preserve">Comparison of Umls BERT </w:t>
      </w:r>
      <w:del w:id="529" w:author="Author" w:date="2022-07-19T15:09:00Z">
        <w:r w:rsidRPr="001F0D30" w:rsidDel="00A767A5">
          <w:delText xml:space="preserve">with </w:delText>
        </w:r>
      </w:del>
      <w:ins w:id="530" w:author="Author" w:date="2022-07-19T15:09:00Z">
        <w:r w:rsidRPr="001F0D30">
          <w:t xml:space="preserve">to the </w:t>
        </w:r>
      </w:ins>
      <w:r w:rsidRPr="001F0D30">
        <w:t>Character BERT based on micro F1 score</w:t>
      </w:r>
      <w:r>
        <w:rPr>
          <w:rFonts w:ascii="Malgun Gothic" w:eastAsia="Malgun Gothic" w:hAnsi="Malgun Gothic" w:cs="Times New Roman"/>
        </w:rPr>
        <w:t xml:space="preserve"> </w:t>
      </w:r>
      <w:r w:rsidRPr="001F0D30">
        <w:t>reveal</w:t>
      </w:r>
      <w:ins w:id="531" w:author="Author" w:date="2022-07-19T15:09:00Z">
        <w:r w:rsidRPr="001F0D30">
          <w:t>ed</w:t>
        </w:r>
      </w:ins>
      <w:del w:id="532" w:author="Author" w:date="2022-07-19T15:09:00Z">
        <w:r w:rsidRPr="001F0D30" w:rsidDel="00AD3282">
          <w:delText>s</w:delText>
        </w:r>
      </w:del>
      <w:r w:rsidRPr="001F0D30">
        <w:t xml:space="preserve"> </w:t>
      </w:r>
      <w:ins w:id="533" w:author="Author" w:date="2022-07-19T18:02:00Z">
        <w:r w:rsidRPr="001F0D30">
          <w:t xml:space="preserve">that Umls BERT showed </w:t>
        </w:r>
      </w:ins>
      <w:del w:id="534" w:author="Author" w:date="2022-07-19T15:09:00Z">
        <w:r w:rsidRPr="001F0D30" w:rsidDel="00441109">
          <w:delText>that the</w:delText>
        </w:r>
      </w:del>
      <w:ins w:id="535" w:author="Author" w:date="2022-07-19T15:09:00Z">
        <w:r w:rsidRPr="001F0D30">
          <w:t>better</w:t>
        </w:r>
      </w:ins>
      <w:r w:rsidRPr="001F0D30">
        <w:t xml:space="preserve"> performance </w:t>
      </w:r>
      <w:del w:id="536" w:author="Author" w:date="2022-07-19T18:02:00Z">
        <w:r w:rsidRPr="001F0D30" w:rsidDel="00A13365">
          <w:delText xml:space="preserve">of </w:delText>
        </w:r>
        <w:r w:rsidRPr="001F0D30" w:rsidDel="00691C7F">
          <w:delText xml:space="preserve">Umls BERT </w:delText>
        </w:r>
      </w:del>
      <w:del w:id="537" w:author="Author" w:date="2022-07-19T15:10:00Z">
        <w:r w:rsidRPr="001F0D30" w:rsidDel="00420A6B">
          <w:delText>is better than Character BERT on the</w:delText>
        </w:r>
      </w:del>
      <w:ins w:id="538" w:author="Author" w:date="2022-07-19T15:10:00Z">
        <w:r w:rsidRPr="001F0D30">
          <w:t>for</w:t>
        </w:r>
      </w:ins>
      <w:r w:rsidRPr="001F0D30">
        <w:t xml:space="preserve"> majority data</w:t>
      </w:r>
      <w:ins w:id="539" w:author="Author" w:date="2022-07-19T15:10:00Z">
        <w:r w:rsidRPr="001F0D30">
          <w:t>, while</w:t>
        </w:r>
      </w:ins>
      <w:r w:rsidRPr="001F0D30">
        <w:t xml:space="preserve"> </w:t>
      </w:r>
      <w:del w:id="540" w:author="Author" w:date="2022-07-19T15:10:00Z">
        <w:r w:rsidRPr="001F0D30" w:rsidDel="001B7E5E">
          <w:delText xml:space="preserve">and </w:delText>
        </w:r>
        <w:r w:rsidRPr="001F0D30" w:rsidDel="00EA5415">
          <w:delText>the performance of</w:delText>
        </w:r>
      </w:del>
      <w:ins w:id="541" w:author="Author" w:date="2022-07-19T15:10:00Z">
        <w:r w:rsidRPr="001F0D30">
          <w:t>the</w:t>
        </w:r>
      </w:ins>
      <w:r w:rsidRPr="00AC3B88">
        <w:t xml:space="preserve"> </w:t>
      </w:r>
      <w:r>
        <w:t>C</w:t>
      </w:r>
      <w:r w:rsidRPr="00D33CBA">
        <w:t>haracter BERT</w:t>
      </w:r>
      <w:r w:rsidRPr="00AC3B88">
        <w:t xml:space="preserve"> </w:t>
      </w:r>
      <w:del w:id="542" w:author="Author" w:date="2022-07-19T15:10:00Z">
        <w:r w:rsidRPr="00AC3B88" w:rsidDel="0026678E">
          <w:delText xml:space="preserve">is </w:delText>
        </w:r>
      </w:del>
      <w:ins w:id="543" w:author="Author" w:date="2022-07-19T15:10:00Z">
        <w:r>
          <w:t>showed better performance for</w:t>
        </w:r>
        <w:r w:rsidRPr="00AC3B88">
          <w:t xml:space="preserve"> </w:t>
        </w:r>
      </w:ins>
      <w:del w:id="544" w:author="Author" w:date="2022-07-19T15:10:00Z">
        <w:r w:rsidDel="0026678E">
          <w:delText xml:space="preserve">better </w:delText>
        </w:r>
        <w:r w:rsidRPr="00AC3B88" w:rsidDel="0026678E">
          <w:delText xml:space="preserve">on the </w:delText>
        </w:r>
      </w:del>
      <w:r w:rsidRPr="00AC3B88">
        <w:t>minority data.</w:t>
      </w:r>
    </w:p>
    <w:p w14:paraId="20DCDCBA" w14:textId="77777777" w:rsidR="0060137F" w:rsidRDefault="0060137F" w:rsidP="001F0D30"/>
    <w:p w14:paraId="24BD2CCC" w14:textId="77777777" w:rsidR="001F0D30" w:rsidRPr="00A97215" w:rsidRDefault="001F0D30" w:rsidP="001F0D30"/>
    <w:p w14:paraId="5C99463A" w14:textId="46AB797E" w:rsidR="00FB57C0" w:rsidRPr="00FC029A" w:rsidRDefault="00FB57C0" w:rsidP="008E36E2">
      <w:r w:rsidRPr="00FC029A">
        <w:t>Table 5</w:t>
      </w:r>
      <w:ins w:id="545" w:author="Author" w:date="2022-07-19T21:00:00Z">
        <w:r w:rsidR="00BF3A36">
          <w:t>.</w:t>
        </w:r>
      </w:ins>
      <w:r w:rsidRPr="00FC029A">
        <w:t xml:space="preserve"> Comparison</w:t>
      </w:r>
      <w:ins w:id="546" w:author="Author" w:date="2022-07-19T15:10:00Z">
        <w:r w:rsidRPr="00FC029A">
          <w:t>s</w:t>
        </w:r>
      </w:ins>
      <w:r w:rsidRPr="00FC029A">
        <w:t xml:space="preserve"> of </w:t>
      </w:r>
      <w:del w:id="547" w:author="Author" w:date="2022-07-19T15:10:00Z">
        <w:r w:rsidRPr="00FC029A" w:rsidDel="00F47A5B">
          <w:delText xml:space="preserve">the </w:delText>
        </w:r>
      </w:del>
      <w:r w:rsidRPr="00FC029A">
        <w:t xml:space="preserve">F1 </w:t>
      </w:r>
      <w:ins w:id="548" w:author="Author" w:date="2022-07-19T21:00:00Z">
        <w:r w:rsidR="00BF3A36">
          <w:t>s</w:t>
        </w:r>
      </w:ins>
      <w:del w:id="549" w:author="Author" w:date="2022-07-19T21:00:00Z">
        <w:r w:rsidRPr="00FC029A" w:rsidDel="00BF3A36">
          <w:delText>S</w:delText>
        </w:r>
      </w:del>
      <w:r w:rsidRPr="00FC029A">
        <w:t>core</w:t>
      </w:r>
      <w:ins w:id="550" w:author="Author" w:date="2022-07-19T15:10:00Z">
        <w:r w:rsidRPr="00FC029A">
          <w:t>s</w:t>
        </w:r>
      </w:ins>
      <w:r w:rsidRPr="00FC029A">
        <w:t xml:space="preserve"> by </w:t>
      </w:r>
      <w:ins w:id="551" w:author="Author" w:date="2022-07-19T21:00:00Z">
        <w:r w:rsidR="00BF3A36">
          <w:t>l</w:t>
        </w:r>
      </w:ins>
      <w:del w:id="552" w:author="Author" w:date="2022-07-19T21:00:00Z">
        <w:r w:rsidRPr="00FC029A" w:rsidDel="00BF3A36">
          <w:delText>L</w:delText>
        </w:r>
      </w:del>
      <w:r w:rsidRPr="00FC029A">
        <w:t>abels</w:t>
      </w:r>
    </w:p>
    <w:tbl>
      <w:tblPr>
        <w:tblStyle w:val="TableGrid"/>
        <w:tblW w:w="8080" w:type="dxa"/>
        <w:tblLayout w:type="fixed"/>
        <w:tblLook w:val="04A0" w:firstRow="1" w:lastRow="0" w:firstColumn="1" w:lastColumn="0" w:noHBand="0" w:noVBand="1"/>
      </w:tblPr>
      <w:tblGrid>
        <w:gridCol w:w="1998"/>
        <w:gridCol w:w="1631"/>
        <w:gridCol w:w="1302"/>
        <w:gridCol w:w="1417"/>
        <w:gridCol w:w="1732"/>
      </w:tblGrid>
      <w:tr w:rsidR="00FB57C0" w:rsidRPr="00FC029A" w14:paraId="51C27A15" w14:textId="77777777" w:rsidTr="008E36E2">
        <w:trPr>
          <w:trHeight w:val="415"/>
        </w:trPr>
        <w:tc>
          <w:tcPr>
            <w:tcW w:w="1998" w:type="dxa"/>
            <w:vMerge w:val="restart"/>
          </w:tcPr>
          <w:p w14:paraId="7F280FD5" w14:textId="77777777" w:rsidR="00FB57C0" w:rsidRPr="00FC029A" w:rsidRDefault="00FB57C0" w:rsidP="001040FC">
            <w:pPr>
              <w:jc w:val="center"/>
              <w:rPr>
                <w:rFonts w:ascii="Times New Roman" w:hAnsi="Times New Roman" w:cs="Times New Roman"/>
              </w:rPr>
            </w:pPr>
          </w:p>
        </w:tc>
        <w:tc>
          <w:tcPr>
            <w:tcW w:w="1631" w:type="dxa"/>
            <w:vMerge w:val="restart"/>
          </w:tcPr>
          <w:p w14:paraId="3EF46CBE"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ICD-9 code</w:t>
            </w:r>
          </w:p>
        </w:tc>
        <w:tc>
          <w:tcPr>
            <w:tcW w:w="2719" w:type="dxa"/>
            <w:gridSpan w:val="2"/>
          </w:tcPr>
          <w:p w14:paraId="41FC935C"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F1</w:t>
            </w:r>
          </w:p>
        </w:tc>
        <w:tc>
          <w:tcPr>
            <w:tcW w:w="1732" w:type="dxa"/>
            <w:vMerge w:val="restart"/>
          </w:tcPr>
          <w:p w14:paraId="11ADFE33"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 of Data</w:t>
            </w:r>
          </w:p>
          <w:p w14:paraId="5AFDB2D5"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 xml:space="preserve">in </w:t>
            </w:r>
            <w:ins w:id="553" w:author="Author" w:date="2022-07-19T15:10:00Z">
              <w:r w:rsidRPr="00FC029A">
                <w:rPr>
                  <w:rFonts w:ascii="Times New Roman" w:hAnsi="Times New Roman" w:cs="Times New Roman"/>
                </w:rPr>
                <w:t xml:space="preserve">the </w:t>
              </w:r>
            </w:ins>
            <w:del w:id="554" w:author="Author" w:date="2022-07-19T15:10:00Z">
              <w:r w:rsidRPr="00FC029A" w:rsidDel="00A95A96">
                <w:rPr>
                  <w:rFonts w:ascii="Times New Roman" w:hAnsi="Times New Roman" w:cs="Times New Roman"/>
                </w:rPr>
                <w:delText>Test</w:delText>
              </w:r>
            </w:del>
            <w:ins w:id="555" w:author="Author" w:date="2022-07-19T15:10:00Z">
              <w:r w:rsidRPr="00FC029A">
                <w:rPr>
                  <w:rFonts w:ascii="Times New Roman" w:hAnsi="Times New Roman" w:cs="Times New Roman"/>
                </w:rPr>
                <w:t xml:space="preserve">test </w:t>
              </w:r>
            </w:ins>
            <w:r w:rsidRPr="00FC029A">
              <w:rPr>
                <w:rFonts w:ascii="Times New Roman" w:hAnsi="Times New Roman" w:cs="Times New Roman"/>
              </w:rPr>
              <w:t>set</w:t>
            </w:r>
          </w:p>
        </w:tc>
      </w:tr>
      <w:tr w:rsidR="00FB57C0" w:rsidRPr="00FC029A" w14:paraId="41063B1C" w14:textId="77777777" w:rsidTr="008E36E2">
        <w:trPr>
          <w:trHeight w:val="415"/>
        </w:trPr>
        <w:tc>
          <w:tcPr>
            <w:tcW w:w="1998" w:type="dxa"/>
            <w:vMerge/>
          </w:tcPr>
          <w:p w14:paraId="2CD25644" w14:textId="77777777" w:rsidR="00FB57C0" w:rsidRPr="00FC029A" w:rsidRDefault="00FB57C0" w:rsidP="001040FC">
            <w:pPr>
              <w:jc w:val="center"/>
              <w:rPr>
                <w:rFonts w:ascii="Times New Roman" w:hAnsi="Times New Roman" w:cs="Times New Roman"/>
              </w:rPr>
            </w:pPr>
          </w:p>
        </w:tc>
        <w:tc>
          <w:tcPr>
            <w:tcW w:w="1631" w:type="dxa"/>
            <w:vMerge/>
          </w:tcPr>
          <w:p w14:paraId="1C4431FE" w14:textId="77777777" w:rsidR="00FB57C0" w:rsidRPr="00FC029A" w:rsidRDefault="00FB57C0" w:rsidP="001040FC">
            <w:pPr>
              <w:jc w:val="center"/>
              <w:rPr>
                <w:rFonts w:ascii="Times New Roman" w:hAnsi="Times New Roman" w:cs="Times New Roman"/>
              </w:rPr>
            </w:pPr>
          </w:p>
        </w:tc>
        <w:tc>
          <w:tcPr>
            <w:tcW w:w="1302" w:type="dxa"/>
          </w:tcPr>
          <w:p w14:paraId="7F3E9517"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 xml:space="preserve">Umls </w:t>
            </w:r>
          </w:p>
        </w:tc>
        <w:tc>
          <w:tcPr>
            <w:tcW w:w="1417" w:type="dxa"/>
          </w:tcPr>
          <w:p w14:paraId="1EEA9FEC"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Character</w:t>
            </w:r>
          </w:p>
        </w:tc>
        <w:tc>
          <w:tcPr>
            <w:tcW w:w="1732" w:type="dxa"/>
            <w:vMerge/>
          </w:tcPr>
          <w:p w14:paraId="2A05F149" w14:textId="77777777" w:rsidR="00FB57C0" w:rsidRPr="00FC029A" w:rsidRDefault="00FB57C0" w:rsidP="001040FC">
            <w:pPr>
              <w:jc w:val="center"/>
              <w:rPr>
                <w:rFonts w:ascii="Times New Roman" w:hAnsi="Times New Roman" w:cs="Times New Roman"/>
              </w:rPr>
            </w:pPr>
          </w:p>
        </w:tc>
      </w:tr>
      <w:tr w:rsidR="00FB57C0" w:rsidRPr="00FC029A" w14:paraId="1DA95601" w14:textId="77777777" w:rsidTr="008E36E2">
        <w:tc>
          <w:tcPr>
            <w:tcW w:w="1998" w:type="dxa"/>
            <w:vMerge w:val="restart"/>
          </w:tcPr>
          <w:p w14:paraId="271686DA" w14:textId="77777777" w:rsidR="00FB57C0" w:rsidRPr="00FC029A" w:rsidRDefault="00FB57C0" w:rsidP="001040FC">
            <w:pPr>
              <w:jc w:val="center"/>
              <w:rPr>
                <w:rFonts w:ascii="Times New Roman" w:hAnsi="Times New Roman" w:cs="Times New Roman"/>
              </w:rPr>
            </w:pPr>
            <w:ins w:id="556" w:author="Author" w:date="2022-07-19T15:10:00Z">
              <w:r w:rsidRPr="00FC029A">
                <w:rPr>
                  <w:rFonts w:ascii="Times New Roman" w:hAnsi="Times New Roman" w:cs="Times New Roman"/>
                </w:rPr>
                <w:t>M</w:t>
              </w:r>
            </w:ins>
            <w:del w:id="557" w:author="Author" w:date="2022-07-19T15:10:00Z">
              <w:r w:rsidRPr="00FC029A" w:rsidDel="00291A65">
                <w:rPr>
                  <w:rFonts w:ascii="Times New Roman" w:hAnsi="Times New Roman" w:cs="Times New Roman"/>
                </w:rPr>
                <w:delText>m</w:delText>
              </w:r>
            </w:del>
            <w:r w:rsidRPr="00FC029A">
              <w:rPr>
                <w:rFonts w:ascii="Times New Roman" w:hAnsi="Times New Roman" w:cs="Times New Roman"/>
              </w:rPr>
              <w:t>ajority labels</w:t>
            </w:r>
          </w:p>
        </w:tc>
        <w:tc>
          <w:tcPr>
            <w:tcW w:w="1631" w:type="dxa"/>
          </w:tcPr>
          <w:p w14:paraId="26401F55"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51.23</w:t>
            </w:r>
          </w:p>
        </w:tc>
        <w:tc>
          <w:tcPr>
            <w:tcW w:w="1302" w:type="dxa"/>
          </w:tcPr>
          <w:p w14:paraId="04FEB3F5"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0.9221</w:t>
            </w:r>
          </w:p>
        </w:tc>
        <w:tc>
          <w:tcPr>
            <w:tcW w:w="1417" w:type="dxa"/>
          </w:tcPr>
          <w:p w14:paraId="3A4A7AB2"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0.9156</w:t>
            </w:r>
          </w:p>
        </w:tc>
        <w:tc>
          <w:tcPr>
            <w:tcW w:w="1732" w:type="dxa"/>
          </w:tcPr>
          <w:p w14:paraId="5651DD73"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628</w:t>
            </w:r>
          </w:p>
        </w:tc>
      </w:tr>
      <w:tr w:rsidR="00FB57C0" w:rsidRPr="00FC029A" w14:paraId="740153FC" w14:textId="77777777" w:rsidTr="008E36E2">
        <w:tc>
          <w:tcPr>
            <w:tcW w:w="1998" w:type="dxa"/>
            <w:vMerge/>
          </w:tcPr>
          <w:p w14:paraId="045513F2" w14:textId="77777777" w:rsidR="00FB57C0" w:rsidRPr="00FC029A" w:rsidRDefault="00FB57C0" w:rsidP="001040FC">
            <w:pPr>
              <w:jc w:val="center"/>
              <w:rPr>
                <w:rFonts w:ascii="Times New Roman" w:hAnsi="Times New Roman" w:cs="Times New Roman"/>
              </w:rPr>
            </w:pPr>
          </w:p>
        </w:tc>
        <w:tc>
          <w:tcPr>
            <w:tcW w:w="1631" w:type="dxa"/>
          </w:tcPr>
          <w:p w14:paraId="4EEAEB80"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6.4</w:t>
            </w:r>
          </w:p>
        </w:tc>
        <w:tc>
          <w:tcPr>
            <w:tcW w:w="1302" w:type="dxa"/>
          </w:tcPr>
          <w:p w14:paraId="25597D5F"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0.9756</w:t>
            </w:r>
          </w:p>
        </w:tc>
        <w:tc>
          <w:tcPr>
            <w:tcW w:w="1417" w:type="dxa"/>
          </w:tcPr>
          <w:p w14:paraId="752B6041"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0.9698</w:t>
            </w:r>
          </w:p>
        </w:tc>
        <w:tc>
          <w:tcPr>
            <w:tcW w:w="1732" w:type="dxa"/>
          </w:tcPr>
          <w:p w14:paraId="1C18870A"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266</w:t>
            </w:r>
          </w:p>
        </w:tc>
      </w:tr>
      <w:tr w:rsidR="00FB57C0" w:rsidRPr="00FC029A" w14:paraId="0CE5D13D" w14:textId="77777777" w:rsidTr="008E36E2">
        <w:tc>
          <w:tcPr>
            <w:tcW w:w="1998" w:type="dxa"/>
            <w:vMerge/>
          </w:tcPr>
          <w:p w14:paraId="71FFE414" w14:textId="77777777" w:rsidR="00FB57C0" w:rsidRPr="00FC029A" w:rsidRDefault="00FB57C0" w:rsidP="001040FC">
            <w:pPr>
              <w:jc w:val="center"/>
              <w:rPr>
                <w:rFonts w:ascii="Times New Roman" w:hAnsi="Times New Roman" w:cs="Times New Roman"/>
              </w:rPr>
            </w:pPr>
          </w:p>
        </w:tc>
        <w:tc>
          <w:tcPr>
            <w:tcW w:w="1631" w:type="dxa"/>
          </w:tcPr>
          <w:p w14:paraId="00DDC516"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50.12</w:t>
            </w:r>
          </w:p>
        </w:tc>
        <w:tc>
          <w:tcPr>
            <w:tcW w:w="1302" w:type="dxa"/>
          </w:tcPr>
          <w:p w14:paraId="56DE8D2C"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0.4142</w:t>
            </w:r>
          </w:p>
        </w:tc>
        <w:tc>
          <w:tcPr>
            <w:tcW w:w="1417" w:type="dxa"/>
          </w:tcPr>
          <w:p w14:paraId="32DAA2F5"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0.3684</w:t>
            </w:r>
          </w:p>
        </w:tc>
        <w:tc>
          <w:tcPr>
            <w:tcW w:w="1732" w:type="dxa"/>
          </w:tcPr>
          <w:p w14:paraId="08AA6B5F"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109</w:t>
            </w:r>
          </w:p>
        </w:tc>
      </w:tr>
      <w:tr w:rsidR="00FB57C0" w:rsidRPr="00FC029A" w14:paraId="14E10751" w14:textId="77777777" w:rsidTr="008E36E2">
        <w:tc>
          <w:tcPr>
            <w:tcW w:w="1998" w:type="dxa"/>
            <w:vMerge w:val="restart"/>
          </w:tcPr>
          <w:p w14:paraId="6798CDB3" w14:textId="77777777" w:rsidR="00FB57C0" w:rsidRPr="00FC029A" w:rsidRDefault="00FB57C0" w:rsidP="001040FC">
            <w:pPr>
              <w:jc w:val="center"/>
              <w:rPr>
                <w:rFonts w:ascii="Times New Roman" w:hAnsi="Times New Roman" w:cs="Times New Roman"/>
              </w:rPr>
            </w:pPr>
            <w:ins w:id="558" w:author="Author" w:date="2022-07-19T15:10:00Z">
              <w:r w:rsidRPr="00FC029A">
                <w:rPr>
                  <w:rFonts w:ascii="Times New Roman" w:hAnsi="Times New Roman" w:cs="Times New Roman"/>
                </w:rPr>
                <w:t>M</w:t>
              </w:r>
            </w:ins>
            <w:del w:id="559" w:author="Author" w:date="2022-07-19T15:10:00Z">
              <w:r w:rsidRPr="00FC029A" w:rsidDel="00291A65">
                <w:rPr>
                  <w:rFonts w:ascii="Times New Roman" w:hAnsi="Times New Roman" w:cs="Times New Roman"/>
                </w:rPr>
                <w:delText>m</w:delText>
              </w:r>
            </w:del>
            <w:r w:rsidRPr="00FC029A">
              <w:rPr>
                <w:rFonts w:ascii="Times New Roman" w:hAnsi="Times New Roman" w:cs="Times New Roman"/>
              </w:rPr>
              <w:t>inority labels</w:t>
            </w:r>
          </w:p>
        </w:tc>
        <w:tc>
          <w:tcPr>
            <w:tcW w:w="1631" w:type="dxa"/>
          </w:tcPr>
          <w:p w14:paraId="6C18433C"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46.43</w:t>
            </w:r>
          </w:p>
        </w:tc>
        <w:tc>
          <w:tcPr>
            <w:tcW w:w="1302" w:type="dxa"/>
          </w:tcPr>
          <w:p w14:paraId="79D8549F"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0.8</w:t>
            </w:r>
          </w:p>
        </w:tc>
        <w:tc>
          <w:tcPr>
            <w:tcW w:w="1417" w:type="dxa"/>
          </w:tcPr>
          <w:p w14:paraId="7B335377"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0.8235</w:t>
            </w:r>
          </w:p>
        </w:tc>
        <w:tc>
          <w:tcPr>
            <w:tcW w:w="1732" w:type="dxa"/>
          </w:tcPr>
          <w:p w14:paraId="7B15F83C"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27</w:t>
            </w:r>
          </w:p>
        </w:tc>
      </w:tr>
      <w:tr w:rsidR="00FB57C0" w:rsidRPr="00FC029A" w14:paraId="123152F5" w14:textId="77777777" w:rsidTr="008E36E2">
        <w:tc>
          <w:tcPr>
            <w:tcW w:w="1998" w:type="dxa"/>
            <w:vMerge/>
          </w:tcPr>
          <w:p w14:paraId="17E26919" w14:textId="77777777" w:rsidR="00FB57C0" w:rsidRPr="00FC029A" w:rsidRDefault="00FB57C0" w:rsidP="001040FC">
            <w:pPr>
              <w:jc w:val="center"/>
              <w:rPr>
                <w:rFonts w:ascii="Times New Roman" w:hAnsi="Times New Roman" w:cs="Times New Roman"/>
              </w:rPr>
            </w:pPr>
          </w:p>
        </w:tc>
        <w:tc>
          <w:tcPr>
            <w:tcW w:w="1631" w:type="dxa"/>
          </w:tcPr>
          <w:p w14:paraId="63E6A02C"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38.03</w:t>
            </w:r>
          </w:p>
        </w:tc>
        <w:tc>
          <w:tcPr>
            <w:tcW w:w="1302" w:type="dxa"/>
          </w:tcPr>
          <w:p w14:paraId="219BABC0"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0.7407</w:t>
            </w:r>
          </w:p>
        </w:tc>
        <w:tc>
          <w:tcPr>
            <w:tcW w:w="1417" w:type="dxa"/>
          </w:tcPr>
          <w:p w14:paraId="6C18B093"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0.8235</w:t>
            </w:r>
          </w:p>
        </w:tc>
        <w:tc>
          <w:tcPr>
            <w:tcW w:w="1732" w:type="dxa"/>
          </w:tcPr>
          <w:p w14:paraId="0A3AF0B7"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23</w:t>
            </w:r>
          </w:p>
        </w:tc>
      </w:tr>
      <w:tr w:rsidR="00FB57C0" w:rsidRPr="00FC029A" w14:paraId="0521ED5B" w14:textId="77777777" w:rsidTr="008E36E2">
        <w:tc>
          <w:tcPr>
            <w:tcW w:w="1998" w:type="dxa"/>
            <w:vMerge/>
          </w:tcPr>
          <w:p w14:paraId="09483682" w14:textId="77777777" w:rsidR="00FB57C0" w:rsidRPr="00FC029A" w:rsidRDefault="00FB57C0" w:rsidP="001040FC">
            <w:pPr>
              <w:jc w:val="center"/>
              <w:rPr>
                <w:rFonts w:ascii="Times New Roman" w:hAnsi="Times New Roman" w:cs="Times New Roman"/>
              </w:rPr>
            </w:pPr>
          </w:p>
        </w:tc>
        <w:tc>
          <w:tcPr>
            <w:tcW w:w="1631" w:type="dxa"/>
          </w:tcPr>
          <w:p w14:paraId="325FC0DD"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39.43</w:t>
            </w:r>
          </w:p>
        </w:tc>
        <w:tc>
          <w:tcPr>
            <w:tcW w:w="1302" w:type="dxa"/>
          </w:tcPr>
          <w:p w14:paraId="1E76BB80"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0.2857</w:t>
            </w:r>
          </w:p>
        </w:tc>
        <w:tc>
          <w:tcPr>
            <w:tcW w:w="1417" w:type="dxa"/>
          </w:tcPr>
          <w:p w14:paraId="4C03CF7A"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0.3571</w:t>
            </w:r>
          </w:p>
        </w:tc>
        <w:tc>
          <w:tcPr>
            <w:tcW w:w="1732" w:type="dxa"/>
          </w:tcPr>
          <w:p w14:paraId="493B5B14"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16</w:t>
            </w:r>
          </w:p>
        </w:tc>
      </w:tr>
      <w:tr w:rsidR="00FB57C0" w:rsidRPr="00FC029A" w14:paraId="628176F7" w14:textId="77777777" w:rsidTr="008E36E2">
        <w:tc>
          <w:tcPr>
            <w:tcW w:w="1998" w:type="dxa"/>
            <w:vMerge/>
          </w:tcPr>
          <w:p w14:paraId="019B5C6F" w14:textId="77777777" w:rsidR="00FB57C0" w:rsidRPr="00FC029A" w:rsidRDefault="00FB57C0" w:rsidP="001040FC">
            <w:pPr>
              <w:jc w:val="center"/>
              <w:rPr>
                <w:rFonts w:ascii="Times New Roman" w:hAnsi="Times New Roman" w:cs="Times New Roman"/>
              </w:rPr>
            </w:pPr>
          </w:p>
        </w:tc>
        <w:tc>
          <w:tcPr>
            <w:tcW w:w="1631" w:type="dxa"/>
          </w:tcPr>
          <w:p w14:paraId="4035AD6B"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85.86</w:t>
            </w:r>
          </w:p>
        </w:tc>
        <w:tc>
          <w:tcPr>
            <w:tcW w:w="1302" w:type="dxa"/>
          </w:tcPr>
          <w:p w14:paraId="664ACA52" w14:textId="77777777" w:rsidR="00FB57C0" w:rsidRPr="00FC029A" w:rsidRDefault="00FB57C0" w:rsidP="001040FC">
            <w:pPr>
              <w:jc w:val="center"/>
              <w:rPr>
                <w:rFonts w:ascii="Times New Roman" w:hAnsi="Times New Roman" w:cs="Times New Roman"/>
              </w:rPr>
            </w:pPr>
            <w:r w:rsidRPr="00FC029A">
              <w:rPr>
                <w:rFonts w:ascii="Times New Roman" w:hAnsi="Times New Roman" w:cs="Times New Roman"/>
              </w:rPr>
              <w:t>0.2857</w:t>
            </w:r>
          </w:p>
        </w:tc>
        <w:tc>
          <w:tcPr>
            <w:tcW w:w="1417" w:type="dxa"/>
          </w:tcPr>
          <w:p w14:paraId="5E409908" w14:textId="77777777" w:rsidR="00FB57C0" w:rsidRPr="00FC029A" w:rsidRDefault="00FB57C0" w:rsidP="001040FC">
            <w:pPr>
              <w:jc w:val="center"/>
              <w:rPr>
                <w:rFonts w:ascii="Times New Roman" w:hAnsi="Times New Roman" w:cs="Times New Roman"/>
                <w:b/>
                <w:bCs/>
              </w:rPr>
            </w:pPr>
            <w:r w:rsidRPr="00FC029A">
              <w:rPr>
                <w:rFonts w:ascii="Times New Roman" w:hAnsi="Times New Roman" w:cs="Times New Roman"/>
                <w:b/>
                <w:bCs/>
              </w:rPr>
              <w:t>0.4444</w:t>
            </w:r>
          </w:p>
        </w:tc>
        <w:tc>
          <w:tcPr>
            <w:tcW w:w="1732" w:type="dxa"/>
          </w:tcPr>
          <w:p w14:paraId="6F3BC1AA" w14:textId="77777777" w:rsidR="00FB57C0" w:rsidRPr="00FC029A" w:rsidRDefault="00FB57C0" w:rsidP="001040FC">
            <w:pPr>
              <w:keepNext/>
              <w:jc w:val="center"/>
              <w:rPr>
                <w:rFonts w:ascii="Times New Roman" w:hAnsi="Times New Roman" w:cs="Times New Roman"/>
              </w:rPr>
            </w:pPr>
            <w:r w:rsidRPr="00FC029A">
              <w:rPr>
                <w:rFonts w:ascii="Times New Roman" w:hAnsi="Times New Roman" w:cs="Times New Roman"/>
              </w:rPr>
              <w:t>5</w:t>
            </w:r>
          </w:p>
        </w:tc>
      </w:tr>
    </w:tbl>
    <w:p w14:paraId="1BBDC444" w14:textId="493605A0" w:rsidR="00FB57C0" w:rsidRPr="00FC029A" w:rsidRDefault="00E24988" w:rsidP="00E24988">
      <w:pPr>
        <w:pStyle w:val="Heading3"/>
      </w:pPr>
      <w:del w:id="560" w:author="Author" w:date="2022-07-20T18:39:00Z">
        <w:r w:rsidRPr="00AC3B88">
          <w:rPr>
            <w:szCs w:val="20"/>
          </w:rPr>
          <w:delText xml:space="preserve">3.4. </w:delText>
        </w:r>
      </w:del>
      <w:r w:rsidRPr="00FC029A">
        <w:t>Web-based Application</w:t>
      </w:r>
    </w:p>
    <w:p w14:paraId="5A1F12B5" w14:textId="3AF0061F" w:rsidR="00FB57C0" w:rsidRDefault="00FB57C0" w:rsidP="00FC029A">
      <w:r w:rsidRPr="00FC029A">
        <w:t xml:space="preserve">We developed a web application based on the developed </w:t>
      </w:r>
      <w:ins w:id="561" w:author="Author" w:date="2022-07-19T15:08:00Z">
        <w:r w:rsidRPr="00FC029A">
          <w:t>m</w:t>
        </w:r>
      </w:ins>
      <w:del w:id="562" w:author="Author" w:date="2022-07-19T15:08:00Z">
        <w:r w:rsidRPr="00FC029A" w:rsidDel="00451D22">
          <w:delText>M</w:delText>
        </w:r>
      </w:del>
      <w:r w:rsidRPr="00FC029A">
        <w:t xml:space="preserve">odel. The front-end is implemented through Vue.js and the model server is implemented through TorchServe. The model used </w:t>
      </w:r>
      <w:r w:rsidRPr="00FC029A">
        <w:rPr>
          <w:rFonts w:hint="eastAsia"/>
        </w:rPr>
        <w:t>f</w:t>
      </w:r>
      <w:r w:rsidRPr="00FC029A">
        <w:t xml:space="preserve">or the web application was trained </w:t>
      </w:r>
      <w:del w:id="563" w:author="Author" w:date="2022-07-19T15:08:00Z">
        <w:r w:rsidRPr="00FC029A" w:rsidDel="000B0BD4">
          <w:delText xml:space="preserve">through </w:delText>
        </w:r>
      </w:del>
      <w:ins w:id="564" w:author="Author" w:date="2022-07-19T15:08:00Z">
        <w:r w:rsidRPr="00FC029A">
          <w:t xml:space="preserve">using </w:t>
        </w:r>
      </w:ins>
      <w:r w:rsidRPr="00FC029A">
        <w:t>the entire data</w:t>
      </w:r>
      <w:ins w:id="565" w:author="Author" w:date="2022-07-19T15:08:00Z">
        <w:r w:rsidRPr="00FC029A">
          <w:t>set</w:t>
        </w:r>
      </w:ins>
      <w:r w:rsidRPr="00FC029A">
        <w:t>. The web application</w:t>
      </w:r>
      <w:r w:rsidRPr="00AC3B88">
        <w:t xml:space="preserve"> </w:t>
      </w:r>
      <w:del w:id="566" w:author="Author" w:date="2022-07-19T15:08:00Z">
        <w:r w:rsidRPr="00FC029A" w:rsidDel="003C5457">
          <w:delText xml:space="preserve">is </w:delText>
        </w:r>
      </w:del>
      <w:ins w:id="567" w:author="Author" w:date="2022-07-19T15:08:00Z">
        <w:r w:rsidRPr="00FC029A">
          <w:t xml:space="preserve">can perform </w:t>
        </w:r>
      </w:ins>
      <w:del w:id="568" w:author="Author" w:date="2022-07-19T15:08:00Z">
        <w:r w:rsidRPr="00FC029A" w:rsidDel="003C5457">
          <w:delText xml:space="preserve">capable of </w:delText>
        </w:r>
      </w:del>
      <w:r w:rsidRPr="00FC029A">
        <w:t xml:space="preserve">both single </w:t>
      </w:r>
      <w:del w:id="569" w:author="Author" w:date="2022-07-19T15:08:00Z">
        <w:r w:rsidRPr="00FC029A" w:rsidDel="003C5457">
          <w:delText xml:space="preserve">prediction </w:delText>
        </w:r>
      </w:del>
      <w:r w:rsidRPr="00FC029A">
        <w:t>and multi-prediction</w:t>
      </w:r>
      <w:ins w:id="570" w:author="Author" w:date="2022-07-19T15:08:00Z">
        <w:r w:rsidRPr="00FC029A">
          <w:t>s</w:t>
        </w:r>
      </w:ins>
      <w:r w:rsidRPr="00FC029A">
        <w:t>. On the single prediction page (Figure 3), by entering the name of the surgery and diagnosis, the corresponding ICD-9 code and</w:t>
      </w:r>
      <w:r w:rsidRPr="00AC3B88">
        <w:t xml:space="preserve"> </w:t>
      </w:r>
      <w:r w:rsidRPr="00FC029A">
        <w:t>probability can be obtained.</w:t>
      </w:r>
      <w:r w:rsidRPr="00AC3B88">
        <w:t xml:space="preserve"> </w:t>
      </w:r>
      <w:r w:rsidRPr="00FC029A">
        <w:t xml:space="preserve">Figure 4, which shows the multi-prediction page, </w:t>
      </w:r>
      <w:del w:id="571" w:author="Author" w:date="2022-07-19T15:09:00Z">
        <w:r w:rsidRPr="00FC029A" w:rsidDel="00A65A94">
          <w:lastRenderedPageBreak/>
          <w:delText xml:space="preserve">explains </w:delText>
        </w:r>
      </w:del>
      <w:ins w:id="572" w:author="Author" w:date="2022-07-19T15:09:00Z">
        <w:r w:rsidRPr="00FC029A">
          <w:t xml:space="preserve">demonstrates how </w:t>
        </w:r>
      </w:ins>
      <w:r w:rsidRPr="00FC029A">
        <w:t xml:space="preserve">ICD-9 codes and probabilities for multiple operative reports and diagnoses can be obtained </w:t>
      </w:r>
      <w:del w:id="573" w:author="Author" w:date="2022-07-19T15:09:00Z">
        <w:r w:rsidRPr="00FC029A" w:rsidDel="00FB4B2F">
          <w:delText xml:space="preserve">through </w:delText>
        </w:r>
      </w:del>
      <w:ins w:id="574" w:author="Author" w:date="2022-07-19T15:09:00Z">
        <w:r w:rsidRPr="00FC029A">
          <w:t xml:space="preserve">by uploading a </w:t>
        </w:r>
      </w:ins>
      <w:r w:rsidRPr="00FC029A">
        <w:t>csv file</w:t>
      </w:r>
      <w:del w:id="575" w:author="Author" w:date="2022-07-19T15:09:00Z">
        <w:r w:rsidRPr="00FC029A" w:rsidDel="00FB4B2F">
          <w:delText xml:space="preserve"> upload</w:delText>
        </w:r>
      </w:del>
      <w:r w:rsidRPr="00FC029A">
        <w:t>.</w:t>
      </w:r>
    </w:p>
    <w:p w14:paraId="766C5577" w14:textId="77777777" w:rsidR="00FC029A" w:rsidRPr="00FC029A" w:rsidRDefault="00FC029A" w:rsidP="00FC029A"/>
    <w:p w14:paraId="751D97D2" w14:textId="77777777" w:rsidR="00FB57C0" w:rsidRPr="00AC3B88" w:rsidRDefault="00FB57C0" w:rsidP="00FB57C0">
      <w:pPr>
        <w:rPr>
          <w:szCs w:val="20"/>
        </w:rPr>
      </w:pPr>
      <w:r w:rsidRPr="00AC3B88">
        <w:rPr>
          <w:noProof/>
          <w:szCs w:val="20"/>
        </w:rPr>
        <w:drawing>
          <wp:inline distT="0" distB="0" distL="0" distR="0" wp14:anchorId="3F542451" wp14:editId="1A020B6C">
            <wp:extent cx="5201983" cy="2874923"/>
            <wp:effectExtent l="0" t="0" r="0" b="1905"/>
            <wp:docPr id="7" name="그림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01983" cy="2874923"/>
                    </a:xfrm>
                    <a:prstGeom prst="rect">
                      <a:avLst/>
                    </a:prstGeom>
                    <a:noFill/>
                  </pic:spPr>
                </pic:pic>
              </a:graphicData>
            </a:graphic>
          </wp:inline>
        </w:drawing>
      </w:r>
    </w:p>
    <w:p w14:paraId="0D37DE00" w14:textId="77777777" w:rsidR="00807088" w:rsidRDefault="00FB57C0" w:rsidP="00FC029A">
      <w:r w:rsidRPr="00AC3B88">
        <w:t xml:space="preserve">Figure </w:t>
      </w:r>
      <w:r w:rsidRPr="00AC3B88">
        <w:rPr>
          <w:noProof/>
        </w:rPr>
        <w:fldChar w:fldCharType="begin"/>
      </w:r>
      <w:r w:rsidRPr="00AC3B88">
        <w:rPr>
          <w:noProof/>
        </w:rPr>
        <w:instrText xml:space="preserve"> SEQ Figure \* ARABIC </w:instrText>
      </w:r>
      <w:r w:rsidRPr="00AC3B88">
        <w:rPr>
          <w:noProof/>
        </w:rPr>
        <w:fldChar w:fldCharType="separate"/>
      </w:r>
      <w:r w:rsidRPr="00AC3B88">
        <w:rPr>
          <w:noProof/>
        </w:rPr>
        <w:t>3</w:t>
      </w:r>
      <w:r w:rsidRPr="00AC3B88">
        <w:rPr>
          <w:noProof/>
        </w:rPr>
        <w:fldChar w:fldCharType="end"/>
      </w:r>
      <w:r w:rsidR="00FC029A">
        <w:rPr>
          <w:noProof/>
        </w:rPr>
        <w:t>.</w:t>
      </w:r>
      <w:r w:rsidRPr="00AC3B88">
        <w:t xml:space="preserve"> Single Prediction Page</w:t>
      </w:r>
    </w:p>
    <w:p w14:paraId="4210D1AB" w14:textId="77777777" w:rsidR="00807088" w:rsidRDefault="00807088" w:rsidP="00FC029A"/>
    <w:p w14:paraId="0B564CFA" w14:textId="14815E71" w:rsidR="00FB57C0" w:rsidRPr="00AC3B88" w:rsidRDefault="00FB57C0" w:rsidP="00FC029A">
      <w:r w:rsidRPr="00AC3B88">
        <w:rPr>
          <w:noProof/>
        </w:rPr>
        <w:drawing>
          <wp:inline distT="0" distB="0" distL="0" distR="0" wp14:anchorId="5B7CF976" wp14:editId="647B0BCA">
            <wp:extent cx="5137671" cy="3361092"/>
            <wp:effectExtent l="0" t="0" r="6350" b="0"/>
            <wp:docPr id="8" name="그림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137671" cy="3361092"/>
                    </a:xfrm>
                    <a:prstGeom prst="rect">
                      <a:avLst/>
                    </a:prstGeom>
                    <a:noFill/>
                  </pic:spPr>
                </pic:pic>
              </a:graphicData>
            </a:graphic>
          </wp:inline>
        </w:drawing>
      </w:r>
    </w:p>
    <w:p w14:paraId="08D3C5B3" w14:textId="64140E48" w:rsidR="00FB57C0" w:rsidRPr="00AC3B88" w:rsidRDefault="00FB57C0" w:rsidP="00807088">
      <w:r w:rsidRPr="00AC3B88">
        <w:t xml:space="preserve">Figure </w:t>
      </w:r>
      <w:r w:rsidRPr="00AC3B88">
        <w:rPr>
          <w:noProof/>
        </w:rPr>
        <w:fldChar w:fldCharType="begin"/>
      </w:r>
      <w:r w:rsidRPr="00AC3B88">
        <w:rPr>
          <w:noProof/>
        </w:rPr>
        <w:instrText xml:space="preserve"> SEQ Figure \* ARABIC </w:instrText>
      </w:r>
      <w:r w:rsidRPr="00AC3B88">
        <w:rPr>
          <w:noProof/>
        </w:rPr>
        <w:fldChar w:fldCharType="separate"/>
      </w:r>
      <w:r w:rsidRPr="00AC3B88">
        <w:rPr>
          <w:noProof/>
        </w:rPr>
        <w:t>4</w:t>
      </w:r>
      <w:r w:rsidRPr="00AC3B88">
        <w:rPr>
          <w:noProof/>
        </w:rPr>
        <w:fldChar w:fldCharType="end"/>
      </w:r>
      <w:r w:rsidR="00807088">
        <w:rPr>
          <w:noProof/>
        </w:rPr>
        <w:t>.</w:t>
      </w:r>
      <w:r w:rsidRPr="00AC3B88">
        <w:t xml:space="preserve"> Multi</w:t>
      </w:r>
      <w:r>
        <w:t>-</w:t>
      </w:r>
      <w:r w:rsidRPr="00AC3B88">
        <w:t>prediction Page</w:t>
      </w:r>
    </w:p>
    <w:p w14:paraId="629CB565" w14:textId="77777777" w:rsidR="00FB57C0" w:rsidRPr="00FB57C0" w:rsidRDefault="00FB57C0" w:rsidP="00FB57C0"/>
    <w:p w14:paraId="7DDE877C" w14:textId="0A83891D" w:rsidR="00D95E82" w:rsidRDefault="00E24988" w:rsidP="00D95E82">
      <w:pPr>
        <w:pStyle w:val="Heading2"/>
      </w:pPr>
      <w:bookmarkStart w:id="576" w:name="Discussion"/>
      <w:bookmarkStart w:id="577" w:name="_Discussion_1"/>
      <w:bookmarkEnd w:id="576"/>
      <w:bookmarkEnd w:id="577"/>
      <w:del w:id="578" w:author="Author" w:date="2022-07-20T18:50:00Z">
        <w:r w:rsidDel="00E24988">
          <w:delText>4.</w:delText>
        </w:r>
        <w:r w:rsidDel="00E24988">
          <w:tab/>
        </w:r>
      </w:del>
      <w:r w:rsidR="00D95E82">
        <w:t>Discussion</w:t>
      </w:r>
    </w:p>
    <w:p w14:paraId="176D40C6" w14:textId="3AE00CEA" w:rsidR="00F92005" w:rsidRDefault="00F92005" w:rsidP="00E84E16">
      <w:r w:rsidRPr="00F92005">
        <w:t xml:space="preserve">In the present study, we developed </w:t>
      </w:r>
      <w:ins w:id="579" w:author="Author" w:date="2022-07-19T15:05:00Z">
        <w:r w:rsidRPr="00F92005">
          <w:t xml:space="preserve">the </w:t>
        </w:r>
      </w:ins>
      <w:r w:rsidRPr="00F92005">
        <w:t>ConBERT model</w:t>
      </w:r>
      <w:ins w:id="580" w:author="Author" w:date="2022-07-19T15:06:00Z">
        <w:r w:rsidRPr="00F92005">
          <w:t>, which utilized both</w:t>
        </w:r>
      </w:ins>
      <w:r w:rsidRPr="00F92005">
        <w:t xml:space="preserve"> </w:t>
      </w:r>
      <w:del w:id="581" w:author="Author" w:date="2022-07-19T15:06:00Z">
        <w:r w:rsidRPr="00F92005" w:rsidDel="00F604F6">
          <w:delText xml:space="preserve">using </w:delText>
        </w:r>
      </w:del>
      <w:r w:rsidRPr="00F92005">
        <w:t>word-</w:t>
      </w:r>
      <w:del w:id="582" w:author="Author" w:date="2022-07-19T15:06:00Z">
        <w:r w:rsidRPr="00F92005" w:rsidDel="00F604F6">
          <w:delText>level BERT</w:delText>
        </w:r>
      </w:del>
      <w:r w:rsidRPr="00F92005">
        <w:t xml:space="preserve"> and character-level BERT to automate the standardization of operative reports written in free</w:t>
      </w:r>
      <w:del w:id="583" w:author="Author" w:date="2022-07-19T18:00:00Z">
        <w:r w:rsidRPr="00F92005" w:rsidDel="00D65FB8">
          <w:delText>-</w:delText>
        </w:r>
      </w:del>
      <w:ins w:id="584" w:author="Author" w:date="2022-07-19T18:00:00Z">
        <w:r w:rsidRPr="00F92005">
          <w:t xml:space="preserve"> </w:t>
        </w:r>
      </w:ins>
      <w:r w:rsidRPr="00F92005">
        <w:t xml:space="preserve">text in </w:t>
      </w:r>
      <w:del w:id="585" w:author="Author" w:date="2022-07-19T15:06:00Z">
        <w:r w:rsidRPr="00F92005" w:rsidDel="00A71E56">
          <w:delText xml:space="preserve">the </w:delText>
        </w:r>
      </w:del>
      <w:r w:rsidRPr="00F92005">
        <w:t xml:space="preserve">EMRs with an acceptable </w:t>
      </w:r>
      <w:del w:id="586" w:author="Author" w:date="2022-07-19T15:06:00Z">
        <w:r w:rsidRPr="00F92005" w:rsidDel="00F23F4F">
          <w:delText xml:space="preserve">capability of </w:delText>
        </w:r>
      </w:del>
      <w:r w:rsidRPr="00F92005">
        <w:t>prediction</w:t>
      </w:r>
      <w:ins w:id="587" w:author="Author" w:date="2022-07-19T15:06:00Z">
        <w:r w:rsidRPr="00F92005">
          <w:t xml:space="preserve"> ability</w:t>
        </w:r>
      </w:ins>
      <w:r w:rsidRPr="00F92005">
        <w:t xml:space="preserve">. Most </w:t>
      </w:r>
      <w:del w:id="588" w:author="Author" w:date="2022-07-19T15:06:00Z">
        <w:r w:rsidRPr="00F92005" w:rsidDel="003C2543">
          <w:delText xml:space="preserve">existing </w:delText>
        </w:r>
      </w:del>
      <w:ins w:id="589" w:author="Author" w:date="2022-07-19T15:06:00Z">
        <w:r w:rsidRPr="00F92005">
          <w:t xml:space="preserve">previous </w:t>
        </w:r>
      </w:ins>
      <w:r w:rsidRPr="00F92005">
        <w:t xml:space="preserve">studies </w:t>
      </w:r>
      <w:del w:id="590" w:author="Author" w:date="2022-07-19T15:06:00Z">
        <w:r w:rsidRPr="00F92005" w:rsidDel="003C700A">
          <w:delText xml:space="preserve">have </w:delText>
        </w:r>
      </w:del>
      <w:r w:rsidRPr="00F92005">
        <w:t xml:space="preserve">used the MIMIC-III dataset </w:t>
      </w:r>
      <w:del w:id="591" w:author="Author" w:date="2022-07-19T15:06:00Z">
        <w:r w:rsidRPr="00F92005" w:rsidDel="00CC1E61">
          <w:lastRenderedPageBreak/>
          <w:delText xml:space="preserve">for </w:delText>
        </w:r>
      </w:del>
      <w:ins w:id="592" w:author="Author" w:date="2022-07-19T15:06:00Z">
        <w:r w:rsidRPr="00F92005">
          <w:t xml:space="preserve">to </w:t>
        </w:r>
      </w:ins>
      <w:r w:rsidRPr="00F92005">
        <w:t>predict</w:t>
      </w:r>
      <w:del w:id="593" w:author="Author" w:date="2022-07-19T15:06:00Z">
        <w:r w:rsidRPr="00F92005" w:rsidDel="00CC1E61">
          <w:delText>ing</w:delText>
        </w:r>
      </w:del>
      <w:r w:rsidRPr="00F92005">
        <w:t xml:space="preserve"> the ICD-9 code, </w:t>
      </w:r>
      <w:del w:id="594" w:author="Author" w:date="2022-07-19T15:06:00Z">
        <w:r w:rsidRPr="00F92005" w:rsidDel="006412DD">
          <w:delText xml:space="preserve">and </w:delText>
        </w:r>
      </w:del>
      <w:ins w:id="595" w:author="Author" w:date="2022-07-19T15:06:00Z">
        <w:r w:rsidRPr="00F92005">
          <w:t xml:space="preserve">as well </w:t>
        </w:r>
      </w:ins>
      <w:del w:id="596" w:author="Author" w:date="2022-07-19T15:06:00Z">
        <w:r w:rsidRPr="00F92005" w:rsidDel="006412DD">
          <w:delText>they have used</w:delText>
        </w:r>
      </w:del>
      <w:ins w:id="597" w:author="Author" w:date="2022-07-19T15:06:00Z">
        <w:r w:rsidRPr="00F92005">
          <w:t>as</w:t>
        </w:r>
      </w:ins>
      <w:r w:rsidRPr="00F92005">
        <w:t xml:space="preserve"> detailed descriptions of diseases such as discharge summaries [24]. </w:t>
      </w:r>
      <w:del w:id="598" w:author="Author" w:date="2022-07-19T15:07:00Z">
        <w:r w:rsidRPr="00F92005" w:rsidDel="002A713D">
          <w:delText>In o</w:delText>
        </w:r>
      </w:del>
      <w:ins w:id="599" w:author="Author" w:date="2022-07-19T15:07:00Z">
        <w:r w:rsidRPr="00F92005">
          <w:t>O</w:t>
        </w:r>
      </w:ins>
      <w:r w:rsidRPr="00F92005">
        <w:t>ur proposed model</w:t>
      </w:r>
      <w:ins w:id="600" w:author="Author" w:date="2022-07-19T15:07:00Z">
        <w:r w:rsidRPr="00F92005">
          <w:t xml:space="preserve"> achieved an</w:t>
        </w:r>
      </w:ins>
      <w:del w:id="601" w:author="Author" w:date="2022-07-19T15:07:00Z">
        <w:r w:rsidRPr="00F92005" w:rsidDel="0067555D">
          <w:delText>,</w:delText>
        </w:r>
      </w:del>
      <w:r w:rsidRPr="00F92005">
        <w:t xml:space="preserve"> </w:t>
      </w:r>
      <w:del w:id="602" w:author="Author" w:date="2022-07-19T15:07:00Z">
        <w:r w:rsidRPr="00F92005" w:rsidDel="0067555D">
          <w:delText xml:space="preserve">the </w:delText>
        </w:r>
      </w:del>
      <w:r w:rsidRPr="00F92005">
        <w:t xml:space="preserve">F1 score of 0.7610 </w:t>
      </w:r>
      <w:del w:id="603" w:author="Author" w:date="2022-07-19T15:07:00Z">
        <w:r w:rsidRPr="00F92005" w:rsidDel="0067555D">
          <w:delText xml:space="preserve">is achieved </w:delText>
        </w:r>
      </w:del>
      <w:r w:rsidRPr="00F92005">
        <w:t xml:space="preserve">by predicting the ICD-9 code </w:t>
      </w:r>
      <w:del w:id="604" w:author="Author" w:date="2022-07-19T15:07:00Z">
        <w:r w:rsidRPr="00F92005" w:rsidDel="00A56C9A">
          <w:delText xml:space="preserve">with </w:delText>
        </w:r>
      </w:del>
      <w:ins w:id="605" w:author="Author" w:date="2022-07-19T15:07:00Z">
        <w:r w:rsidRPr="00F92005">
          <w:t xml:space="preserve">based </w:t>
        </w:r>
      </w:ins>
      <w:r w:rsidRPr="00F92005">
        <w:t xml:space="preserve">only </w:t>
      </w:r>
      <w:ins w:id="606" w:author="Author" w:date="2022-07-19T15:07:00Z">
        <w:r w:rsidRPr="00F92005">
          <w:t xml:space="preserve">on </w:t>
        </w:r>
      </w:ins>
      <w:r w:rsidRPr="00F92005">
        <w:t xml:space="preserve">the operative report and diagnosis. Accordingly, by matching various operative reports </w:t>
      </w:r>
      <w:del w:id="607" w:author="Author" w:date="2022-07-19T15:07:00Z">
        <w:r w:rsidRPr="00F92005" w:rsidDel="00A56C9A">
          <w:delText xml:space="preserve">with </w:delText>
        </w:r>
      </w:del>
      <w:ins w:id="608" w:author="Author" w:date="2022-07-19T15:07:00Z">
        <w:r w:rsidRPr="00F92005">
          <w:t xml:space="preserve">to </w:t>
        </w:r>
      </w:ins>
      <w:r w:rsidRPr="00F92005">
        <w:t xml:space="preserve">ICD-9 codes, surgeons can provide accurate and standardized data automatically without modifying </w:t>
      </w:r>
      <w:ins w:id="609" w:author="Author" w:date="2022-07-19T15:07:00Z">
        <w:r w:rsidRPr="00F92005">
          <w:t xml:space="preserve">their </w:t>
        </w:r>
      </w:ins>
      <w:del w:id="610" w:author="Author" w:date="2022-07-19T15:07:00Z">
        <w:r w:rsidRPr="00F92005" w:rsidDel="008156AC">
          <w:delText xml:space="preserve">existing </w:delText>
        </w:r>
      </w:del>
      <w:ins w:id="611" w:author="Author" w:date="2022-07-19T15:07:00Z">
        <w:r w:rsidRPr="00F92005">
          <w:t xml:space="preserve">current </w:t>
        </w:r>
      </w:ins>
      <w:r w:rsidRPr="00F92005">
        <w:t>methods of recording operative reports in free</w:t>
      </w:r>
      <w:del w:id="612" w:author="Author" w:date="2022-07-19T18:02:00Z">
        <w:r w:rsidRPr="00F92005" w:rsidDel="00CF4DEE">
          <w:delText>-</w:delText>
        </w:r>
      </w:del>
      <w:ins w:id="613" w:author="Author" w:date="2022-07-19T18:02:00Z">
        <w:r w:rsidRPr="00F92005">
          <w:t xml:space="preserve"> </w:t>
        </w:r>
      </w:ins>
      <w:r w:rsidRPr="00F92005">
        <w:t>text. Moreover, manual standardization depends on the quality of mapping tables or skills</w:t>
      </w:r>
      <w:ins w:id="614" w:author="Author" w:date="2022-07-19T15:07:00Z">
        <w:r w:rsidRPr="00F92005">
          <w:t>, which</w:t>
        </w:r>
      </w:ins>
      <w:r w:rsidRPr="00F92005">
        <w:t xml:space="preserve"> </w:t>
      </w:r>
      <w:del w:id="615" w:author="Author" w:date="2022-07-19T15:07:00Z">
        <w:r w:rsidRPr="00F92005" w:rsidDel="00E36F8F">
          <w:delText xml:space="preserve">that </w:delText>
        </w:r>
      </w:del>
      <w:r w:rsidRPr="00F92005">
        <w:t>can differ depending on individuals or institutions. Our model can replace inefficient labor and provide more consistent and accurate standardization of operative reports.</w:t>
      </w:r>
    </w:p>
    <w:p w14:paraId="405C4A25" w14:textId="77777777" w:rsidR="00DF58FA" w:rsidRPr="00F92005" w:rsidRDefault="00DF58FA" w:rsidP="00E84E16"/>
    <w:p w14:paraId="555A98D0" w14:textId="259D1678" w:rsidR="00F92005" w:rsidRDefault="00F92005" w:rsidP="00F92005">
      <w:r w:rsidRPr="00AC3B88">
        <w:t>The proposed model utilizes the advantages of word-</w:t>
      </w:r>
      <w:del w:id="616" w:author="Author" w:date="2022-07-19T15:05:00Z">
        <w:r w:rsidRPr="00AC3B88" w:rsidDel="00A01E02">
          <w:delText>level BERT</w:delText>
        </w:r>
      </w:del>
      <w:r w:rsidRPr="00AC3B88">
        <w:t xml:space="preserve"> and character-level BERT</w:t>
      </w:r>
      <w:ins w:id="617" w:author="Author" w:date="2022-07-19T15:05:00Z">
        <w:r>
          <w:t>s</w:t>
        </w:r>
      </w:ins>
      <w:r w:rsidRPr="00AC3B88">
        <w:t xml:space="preserve"> to solve problems such as </w:t>
      </w:r>
      <w:r>
        <w:t>non-standardized</w:t>
      </w:r>
      <w:r w:rsidRPr="00AC3B88">
        <w:t xml:space="preserve"> </w:t>
      </w:r>
      <w:r>
        <w:t>operative report</w:t>
      </w:r>
      <w:r w:rsidRPr="00AC3B88">
        <w:t>s, typo</w:t>
      </w:r>
      <w:r>
        <w:t>graphical error</w:t>
      </w:r>
      <w:r w:rsidRPr="00AC3B88">
        <w:t xml:space="preserve">s, and abbreviations that exist due to the data characteristics of surgical records. </w:t>
      </w:r>
      <w:del w:id="618" w:author="Author" w:date="2022-07-19T15:05:00Z">
        <w:r w:rsidDel="00B81DB7">
          <w:delText xml:space="preserve">Thus, </w:delText>
        </w:r>
        <w:r w:rsidRPr="00AC3B88" w:rsidDel="00B81DB7">
          <w:delText>c</w:delText>
        </w:r>
      </w:del>
      <w:del w:id="619" w:author="Author" w:date="2022-07-20T19:19:00Z">
        <w:r w:rsidRPr="00AC3B88" w:rsidDel="00C05127">
          <w:delText xml:space="preserve">ompared to previous studies, </w:delText>
        </w:r>
      </w:del>
      <w:ins w:id="620" w:author="Author" w:date="2022-07-20T19:19:00Z">
        <w:r w:rsidR="00C05127">
          <w:t>T</w:t>
        </w:r>
      </w:ins>
      <w:del w:id="621" w:author="Author" w:date="2022-07-20T19:19:00Z">
        <w:r w:rsidRPr="00AC3B88" w:rsidDel="00C05127">
          <w:delText>t</w:delText>
        </w:r>
      </w:del>
      <w:r w:rsidRPr="00AC3B88">
        <w:t xml:space="preserve">he performance </w:t>
      </w:r>
      <w:del w:id="622" w:author="Author" w:date="2022-07-19T15:05:00Z">
        <w:r w:rsidRPr="00AC3B88" w:rsidDel="00A20617">
          <w:delText xml:space="preserve">is </w:delText>
        </w:r>
      </w:del>
      <w:ins w:id="623" w:author="Author" w:date="2022-07-19T15:05:00Z">
        <w:r>
          <w:t>was</w:t>
        </w:r>
        <w:r w:rsidRPr="00AC3B88">
          <w:t xml:space="preserve"> </w:t>
        </w:r>
      </w:ins>
      <w:r w:rsidRPr="00AC3B88">
        <w:t>18</w:t>
      </w:r>
      <w:r>
        <w:t>–</w:t>
      </w:r>
      <w:r w:rsidRPr="00AC3B88">
        <w:t xml:space="preserve">19% </w:t>
      </w:r>
      <w:ins w:id="624" w:author="Author" w:date="2022-07-19T15:05:00Z">
        <w:r w:rsidRPr="00AC3B88">
          <w:t>and 32</w:t>
        </w:r>
        <w:r>
          <w:t>–</w:t>
        </w:r>
        <w:r w:rsidRPr="00AC3B88">
          <w:t>34%</w:t>
        </w:r>
      </w:ins>
      <w:ins w:id="625" w:author="Author" w:date="2022-07-20T19:19:00Z">
        <w:r w:rsidR="00C05127">
          <w:t xml:space="preserve"> </w:t>
        </w:r>
      </w:ins>
      <w:r w:rsidRPr="00AC3B88">
        <w:t>higher</w:t>
      </w:r>
      <w:ins w:id="626" w:author="Author" w:date="2022-07-20T19:19:00Z">
        <w:r w:rsidR="00C05127">
          <w:t xml:space="preserve"> c</w:t>
        </w:r>
        <w:r w:rsidR="00C05127" w:rsidRPr="00AC3B88">
          <w:t>ompared to</w:t>
        </w:r>
        <w:r w:rsidR="00C05127">
          <w:t xml:space="preserve"> that in</w:t>
        </w:r>
        <w:r w:rsidR="00C05127" w:rsidRPr="00AC3B88">
          <w:t xml:space="preserve"> previous studies</w:t>
        </w:r>
      </w:ins>
      <w:r>
        <w:t>,</w:t>
      </w:r>
      <w:r w:rsidRPr="00AC3B88">
        <w:t xml:space="preserve"> based on the micro </w:t>
      </w:r>
      <w:del w:id="627" w:author="Author" w:date="2022-07-19T15:05:00Z">
        <w:r w:rsidRPr="00AC3B88" w:rsidDel="00201002">
          <w:delText>F1 score, and 32</w:delText>
        </w:r>
        <w:r w:rsidDel="00201002">
          <w:delText>–</w:delText>
        </w:r>
        <w:r w:rsidRPr="00AC3B88" w:rsidDel="00201002">
          <w:delText>34% higher</w:delText>
        </w:r>
        <w:r w:rsidDel="00201002">
          <w:delText>,</w:delText>
        </w:r>
        <w:r w:rsidRPr="00AC3B88" w:rsidDel="00201002">
          <w:delText xml:space="preserve"> based on the</w:delText>
        </w:r>
      </w:del>
      <w:ins w:id="628" w:author="Author" w:date="2022-07-19T15:05:00Z">
        <w:r>
          <w:t>and</w:t>
        </w:r>
      </w:ins>
      <w:r w:rsidRPr="00AC3B88">
        <w:t xml:space="preserve"> macro F1 score</w:t>
      </w:r>
      <w:ins w:id="629" w:author="Author" w:date="2022-07-19T15:05:00Z">
        <w:r>
          <w:t>s</w:t>
        </w:r>
      </w:ins>
      <w:r w:rsidRPr="00AC3B88">
        <w:t xml:space="preserve"> (Table 6).</w:t>
      </w:r>
    </w:p>
    <w:p w14:paraId="26D89057" w14:textId="77777777" w:rsidR="00F92005" w:rsidRPr="00AC3B88" w:rsidRDefault="00F92005" w:rsidP="00F92005"/>
    <w:tbl>
      <w:tblPr>
        <w:tblStyle w:val="TableGrid"/>
        <w:tblW w:w="7184" w:type="dxa"/>
        <w:tblLayout w:type="fixed"/>
        <w:tblLook w:val="04A0" w:firstRow="1" w:lastRow="0" w:firstColumn="1" w:lastColumn="0" w:noHBand="0" w:noVBand="1"/>
      </w:tblPr>
      <w:tblGrid>
        <w:gridCol w:w="2835"/>
        <w:gridCol w:w="1202"/>
        <w:gridCol w:w="1071"/>
        <w:gridCol w:w="1005"/>
        <w:gridCol w:w="1071"/>
      </w:tblGrid>
      <w:tr w:rsidR="00F92005" w:rsidRPr="00F92005" w14:paraId="5F294222" w14:textId="77777777" w:rsidTr="008E36E2">
        <w:tc>
          <w:tcPr>
            <w:tcW w:w="2835" w:type="dxa"/>
            <w:vMerge w:val="restart"/>
          </w:tcPr>
          <w:p w14:paraId="0FA535D6" w14:textId="77777777" w:rsidR="00F92005" w:rsidRPr="00F92005" w:rsidRDefault="00F92005" w:rsidP="001040FC">
            <w:pPr>
              <w:jc w:val="center"/>
              <w:rPr>
                <w:rFonts w:ascii="Times New Roman" w:hAnsi="Times New Roman" w:cs="Times New Roman"/>
                <w:szCs w:val="20"/>
              </w:rPr>
            </w:pPr>
            <w:bookmarkStart w:id="630" w:name="_Hlk101452166"/>
            <w:r w:rsidRPr="00F92005">
              <w:rPr>
                <w:rFonts w:ascii="Times New Roman" w:hAnsi="Times New Roman" w:cs="Times New Roman"/>
                <w:szCs w:val="20"/>
              </w:rPr>
              <w:t>Model</w:t>
            </w:r>
          </w:p>
        </w:tc>
        <w:tc>
          <w:tcPr>
            <w:tcW w:w="2273" w:type="dxa"/>
            <w:gridSpan w:val="2"/>
          </w:tcPr>
          <w:p w14:paraId="500F1727"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F1</w:t>
            </w:r>
          </w:p>
        </w:tc>
        <w:tc>
          <w:tcPr>
            <w:tcW w:w="2076" w:type="dxa"/>
            <w:gridSpan w:val="2"/>
          </w:tcPr>
          <w:p w14:paraId="6DF806C9"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AUC</w:t>
            </w:r>
          </w:p>
        </w:tc>
      </w:tr>
      <w:tr w:rsidR="00F92005" w:rsidRPr="00F92005" w14:paraId="309E0EDC" w14:textId="77777777" w:rsidTr="008E36E2">
        <w:tc>
          <w:tcPr>
            <w:tcW w:w="2835" w:type="dxa"/>
            <w:vMerge/>
          </w:tcPr>
          <w:p w14:paraId="4CDAE898" w14:textId="77777777" w:rsidR="00F92005" w:rsidRPr="00F92005" w:rsidRDefault="00F92005" w:rsidP="001040FC">
            <w:pPr>
              <w:jc w:val="center"/>
              <w:rPr>
                <w:rFonts w:ascii="Times New Roman" w:hAnsi="Times New Roman" w:cs="Times New Roman"/>
                <w:szCs w:val="20"/>
              </w:rPr>
            </w:pPr>
          </w:p>
        </w:tc>
        <w:tc>
          <w:tcPr>
            <w:tcW w:w="1202" w:type="dxa"/>
          </w:tcPr>
          <w:p w14:paraId="0519EBAF" w14:textId="2BA67357" w:rsidR="00F92005" w:rsidRPr="00F92005" w:rsidRDefault="0060137F" w:rsidP="001040FC">
            <w:pPr>
              <w:jc w:val="center"/>
              <w:rPr>
                <w:rFonts w:ascii="Times New Roman" w:hAnsi="Times New Roman" w:cs="Times New Roman"/>
                <w:szCs w:val="20"/>
              </w:rPr>
            </w:pPr>
            <w:r w:rsidRPr="00F92005">
              <w:rPr>
                <w:rFonts w:ascii="Times New Roman" w:hAnsi="Times New Roman" w:cs="Times New Roman"/>
                <w:szCs w:val="20"/>
              </w:rPr>
              <w:t>M</w:t>
            </w:r>
            <w:r w:rsidR="00F92005" w:rsidRPr="00F92005">
              <w:rPr>
                <w:rFonts w:ascii="Times New Roman" w:hAnsi="Times New Roman" w:cs="Times New Roman"/>
                <w:szCs w:val="20"/>
              </w:rPr>
              <w:t>icro</w:t>
            </w:r>
          </w:p>
        </w:tc>
        <w:tc>
          <w:tcPr>
            <w:tcW w:w="1071" w:type="dxa"/>
          </w:tcPr>
          <w:p w14:paraId="4E735198"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macro</w:t>
            </w:r>
          </w:p>
        </w:tc>
        <w:tc>
          <w:tcPr>
            <w:tcW w:w="1005" w:type="dxa"/>
          </w:tcPr>
          <w:p w14:paraId="390E16D3"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micro</w:t>
            </w:r>
          </w:p>
        </w:tc>
        <w:tc>
          <w:tcPr>
            <w:tcW w:w="1071" w:type="dxa"/>
          </w:tcPr>
          <w:p w14:paraId="6C8E77FD"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macro</w:t>
            </w:r>
          </w:p>
        </w:tc>
      </w:tr>
      <w:tr w:rsidR="00F92005" w:rsidRPr="00F92005" w14:paraId="1336D005" w14:textId="77777777" w:rsidTr="008E36E2">
        <w:tc>
          <w:tcPr>
            <w:tcW w:w="2835" w:type="dxa"/>
          </w:tcPr>
          <w:p w14:paraId="3AACE1C4"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RAC[18]</w:t>
            </w:r>
          </w:p>
        </w:tc>
        <w:tc>
          <w:tcPr>
            <w:tcW w:w="1202" w:type="dxa"/>
          </w:tcPr>
          <w:p w14:paraId="155DFFDC"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0.586</w:t>
            </w:r>
          </w:p>
        </w:tc>
        <w:tc>
          <w:tcPr>
            <w:tcW w:w="1071" w:type="dxa"/>
          </w:tcPr>
          <w:p w14:paraId="522D64BA"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0.127</w:t>
            </w:r>
          </w:p>
        </w:tc>
        <w:tc>
          <w:tcPr>
            <w:tcW w:w="1005" w:type="dxa"/>
          </w:tcPr>
          <w:p w14:paraId="327E0A30"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0.991</w:t>
            </w:r>
          </w:p>
        </w:tc>
        <w:tc>
          <w:tcPr>
            <w:tcW w:w="1071" w:type="dxa"/>
          </w:tcPr>
          <w:p w14:paraId="2859AC61"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0.948</w:t>
            </w:r>
          </w:p>
        </w:tc>
      </w:tr>
      <w:tr w:rsidR="00F92005" w:rsidRPr="00F92005" w14:paraId="5388323A" w14:textId="77777777" w:rsidTr="008E36E2">
        <w:tc>
          <w:tcPr>
            <w:tcW w:w="2835" w:type="dxa"/>
          </w:tcPr>
          <w:p w14:paraId="38D70DEF"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JointLAAT[19]</w:t>
            </w:r>
          </w:p>
        </w:tc>
        <w:tc>
          <w:tcPr>
            <w:tcW w:w="1202" w:type="dxa"/>
          </w:tcPr>
          <w:p w14:paraId="2D3E538E"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0.575</w:t>
            </w:r>
          </w:p>
        </w:tc>
        <w:tc>
          <w:tcPr>
            <w:tcW w:w="1071" w:type="dxa"/>
          </w:tcPr>
          <w:p w14:paraId="4B183E3C"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0.107</w:t>
            </w:r>
          </w:p>
        </w:tc>
        <w:tc>
          <w:tcPr>
            <w:tcW w:w="1005" w:type="dxa"/>
          </w:tcPr>
          <w:p w14:paraId="7C1860DB"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0.988</w:t>
            </w:r>
          </w:p>
        </w:tc>
        <w:tc>
          <w:tcPr>
            <w:tcW w:w="1071" w:type="dxa"/>
          </w:tcPr>
          <w:p w14:paraId="4E48A253"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0.921</w:t>
            </w:r>
          </w:p>
        </w:tc>
      </w:tr>
      <w:tr w:rsidR="00F92005" w:rsidRPr="00F92005" w14:paraId="65B98965" w14:textId="77777777" w:rsidTr="008E36E2">
        <w:tc>
          <w:tcPr>
            <w:tcW w:w="2835" w:type="dxa"/>
          </w:tcPr>
          <w:p w14:paraId="2AFBC060" w14:textId="77777777" w:rsidR="00F92005" w:rsidRPr="00F92005" w:rsidRDefault="00F92005" w:rsidP="001040FC">
            <w:pPr>
              <w:jc w:val="center"/>
              <w:rPr>
                <w:rFonts w:ascii="Times New Roman" w:hAnsi="Times New Roman" w:cs="Times New Roman"/>
                <w:szCs w:val="20"/>
              </w:rPr>
            </w:pPr>
            <w:r w:rsidRPr="00F92005">
              <w:rPr>
                <w:rFonts w:ascii="Times New Roman" w:hAnsi="Times New Roman" w:cs="Times New Roman"/>
                <w:szCs w:val="20"/>
              </w:rPr>
              <w:t>Proposed model</w:t>
            </w:r>
          </w:p>
        </w:tc>
        <w:tc>
          <w:tcPr>
            <w:tcW w:w="1202" w:type="dxa"/>
          </w:tcPr>
          <w:p w14:paraId="170FEC88" w14:textId="77777777" w:rsidR="00F92005" w:rsidRPr="00F92005" w:rsidRDefault="00F92005" w:rsidP="001040FC">
            <w:pPr>
              <w:jc w:val="center"/>
              <w:rPr>
                <w:rFonts w:ascii="Times New Roman" w:hAnsi="Times New Roman" w:cs="Times New Roman"/>
                <w:szCs w:val="20"/>
              </w:rPr>
            </w:pPr>
            <w:r w:rsidRPr="00F92005">
              <w:rPr>
                <w:rFonts w:ascii="Times New Roman" w:eastAsia="Malgun Gothic" w:hAnsi="Times New Roman" w:cs="Times New Roman"/>
                <w:b/>
                <w:szCs w:val="20"/>
              </w:rPr>
              <w:t>0.7610</w:t>
            </w:r>
          </w:p>
        </w:tc>
        <w:tc>
          <w:tcPr>
            <w:tcW w:w="1071" w:type="dxa"/>
          </w:tcPr>
          <w:p w14:paraId="58F1E616" w14:textId="77777777" w:rsidR="00F92005" w:rsidRPr="00F92005" w:rsidRDefault="00F92005" w:rsidP="001040FC">
            <w:pPr>
              <w:jc w:val="center"/>
              <w:rPr>
                <w:rFonts w:ascii="Times New Roman" w:hAnsi="Times New Roman" w:cs="Times New Roman"/>
                <w:szCs w:val="20"/>
              </w:rPr>
            </w:pPr>
            <w:r w:rsidRPr="00F92005">
              <w:rPr>
                <w:rFonts w:ascii="Times New Roman" w:eastAsia="Malgun Gothic" w:hAnsi="Times New Roman" w:cs="Times New Roman"/>
                <w:b/>
                <w:szCs w:val="20"/>
              </w:rPr>
              <w:t>0.4376</w:t>
            </w:r>
          </w:p>
        </w:tc>
        <w:tc>
          <w:tcPr>
            <w:tcW w:w="1005" w:type="dxa"/>
          </w:tcPr>
          <w:p w14:paraId="5314BB2C" w14:textId="77777777" w:rsidR="00F92005" w:rsidRPr="00F92005" w:rsidRDefault="00F92005" w:rsidP="001040FC">
            <w:pPr>
              <w:jc w:val="center"/>
              <w:rPr>
                <w:rFonts w:ascii="Times New Roman" w:hAnsi="Times New Roman" w:cs="Times New Roman"/>
                <w:szCs w:val="20"/>
              </w:rPr>
            </w:pPr>
            <w:r w:rsidRPr="00F92005">
              <w:rPr>
                <w:rFonts w:ascii="Times New Roman" w:eastAsia="Malgun Gothic" w:hAnsi="Times New Roman" w:cs="Times New Roman"/>
                <w:bCs/>
                <w:szCs w:val="20"/>
              </w:rPr>
              <w:t>0.9817</w:t>
            </w:r>
          </w:p>
        </w:tc>
        <w:tc>
          <w:tcPr>
            <w:tcW w:w="1071" w:type="dxa"/>
          </w:tcPr>
          <w:p w14:paraId="5D5D7760" w14:textId="77777777" w:rsidR="00F92005" w:rsidRPr="00F92005" w:rsidRDefault="00F92005" w:rsidP="001040FC">
            <w:pPr>
              <w:keepNext/>
              <w:jc w:val="center"/>
              <w:rPr>
                <w:rFonts w:ascii="Times New Roman" w:hAnsi="Times New Roman" w:cs="Times New Roman"/>
                <w:szCs w:val="20"/>
              </w:rPr>
            </w:pPr>
            <w:r w:rsidRPr="00F92005">
              <w:rPr>
                <w:rFonts w:ascii="Times New Roman" w:eastAsia="Malgun Gothic" w:hAnsi="Times New Roman" w:cs="Times New Roman"/>
                <w:b/>
                <w:szCs w:val="20"/>
              </w:rPr>
              <w:t>0.9698</w:t>
            </w:r>
          </w:p>
        </w:tc>
      </w:tr>
    </w:tbl>
    <w:bookmarkEnd w:id="630"/>
    <w:p w14:paraId="19D8DAA2" w14:textId="77777777" w:rsidR="00F92005" w:rsidRPr="00AC3B88" w:rsidRDefault="00F92005" w:rsidP="00F92005">
      <w:pPr>
        <w:pStyle w:val="Caption"/>
        <w:spacing w:line="240" w:lineRule="auto"/>
        <w:jc w:val="center"/>
      </w:pPr>
      <w:r w:rsidRPr="00AC3B88">
        <w:t>Table 6 Comparison</w:t>
      </w:r>
      <w:ins w:id="631" w:author="Author" w:date="2022-07-19T15:04:00Z">
        <w:r>
          <w:t>s</w:t>
        </w:r>
      </w:ins>
      <w:r w:rsidRPr="00AC3B88">
        <w:t xml:space="preserve"> </w:t>
      </w:r>
      <w:del w:id="632" w:author="Author" w:date="2022-07-19T15:04:00Z">
        <w:r w:rsidRPr="00AC3B88" w:rsidDel="00AD4386">
          <w:delText xml:space="preserve">with </w:delText>
        </w:r>
      </w:del>
      <w:ins w:id="633" w:author="Author" w:date="2022-07-19T15:04:00Z">
        <w:r>
          <w:t>to</w:t>
        </w:r>
        <w:r w:rsidRPr="00AC3B88">
          <w:t xml:space="preserve"> </w:t>
        </w:r>
      </w:ins>
      <w:r w:rsidRPr="00AC3B88">
        <w:t>Existing Papers</w:t>
      </w:r>
    </w:p>
    <w:p w14:paraId="2F4844C1" w14:textId="47BDA2D6" w:rsidR="00F92005" w:rsidRDefault="00F92005" w:rsidP="00F92005">
      <w:r>
        <w:t>The c</w:t>
      </w:r>
      <w:r w:rsidRPr="00AC3B88">
        <w:t>ommon data model (CDM) is based on common standard terms and was previously proposed as a healthcare data model based on a standardized machine learning framework [2</w:t>
      </w:r>
      <w:r>
        <w:t>5</w:t>
      </w:r>
      <w:r w:rsidRPr="00AC3B88">
        <w:t>-2</w:t>
      </w:r>
      <w:r>
        <w:t>6</w:t>
      </w:r>
      <w:r w:rsidRPr="00AC3B88">
        <w:t xml:space="preserve">]. An international network of researchers and data partners, </w:t>
      </w:r>
      <w:r>
        <w:t xml:space="preserve">the </w:t>
      </w:r>
      <w:r w:rsidRPr="00AC3B88">
        <w:t>Observational Health Data Science and Informatics (OHDSI), maintains an analytics solution, the Observational Medical Outcome Partnership (OMOP) CDM, to transform diverse and heterogeneous databases worldwide into a common format [2</w:t>
      </w:r>
      <w:r>
        <w:t>7</w:t>
      </w:r>
      <w:r w:rsidRPr="00AC3B88">
        <w:t>-2</w:t>
      </w:r>
      <w:r>
        <w:t>8</w:t>
      </w:r>
      <w:r w:rsidRPr="00AC3B88">
        <w:t xml:space="preserve">]. </w:t>
      </w:r>
      <w:r w:rsidRPr="00F92005">
        <w:t>The OMOP CDM enables participating researchers to investigate standardized content with high consistency and extensibility. The operative report, which contains patient</w:t>
      </w:r>
      <w:del w:id="634" w:author="Author" w:date="2022-07-19T14:49:00Z">
        <w:r w:rsidRPr="00F92005" w:rsidDel="00573A5B">
          <w:delText>s’</w:delText>
        </w:r>
      </w:del>
      <w:r w:rsidRPr="00F92005">
        <w:t xml:space="preserve"> treatment-related information, can be utilized for medical research and serve as an indicator to evaluate the appropriateness of treatments and establish the insurance policy. Therefore, CDM</w:t>
      </w:r>
      <w:ins w:id="635" w:author="Author" w:date="2022-07-19T19:14:00Z">
        <w:r w:rsidR="00E2593A">
          <w:t>s</w:t>
        </w:r>
      </w:ins>
      <w:r w:rsidRPr="00F92005">
        <w:t xml:space="preserve"> should include accurate operative reports</w:t>
      </w:r>
      <w:ins w:id="636" w:author="Author" w:date="2022-07-19T18:02:00Z">
        <w:r w:rsidRPr="00F92005">
          <w:t>,</w:t>
        </w:r>
      </w:ins>
      <w:r w:rsidRPr="00F92005">
        <w:t xml:space="preserve"> and standardization of operative reports written in free</w:t>
      </w:r>
      <w:del w:id="637" w:author="Author" w:date="2022-07-19T18:02:00Z">
        <w:r w:rsidRPr="00F92005" w:rsidDel="00FE4806">
          <w:delText>-</w:delText>
        </w:r>
      </w:del>
      <w:ins w:id="638" w:author="Author" w:date="2022-07-19T18:02:00Z">
        <w:r w:rsidRPr="00F92005">
          <w:t xml:space="preserve"> </w:t>
        </w:r>
      </w:ins>
      <w:r w:rsidRPr="00F92005">
        <w:t>text into ICD is essential to build CDM</w:t>
      </w:r>
      <w:ins w:id="639" w:author="Author" w:date="2022-07-19T19:14:00Z">
        <w:r w:rsidR="00AA2902">
          <w:t>s</w:t>
        </w:r>
      </w:ins>
      <w:r w:rsidRPr="00F92005">
        <w:t xml:space="preserve">. Our BERT-based model can serve as an excellent tool to standardize operative reports. Although various tools have been developed to help researchers automatically transform data into standard terminologies [29-30], to </w:t>
      </w:r>
      <w:del w:id="640" w:author="Author" w:date="2022-07-19T18:03:00Z">
        <w:r w:rsidRPr="00F92005" w:rsidDel="001D1833">
          <w:delText xml:space="preserve">the best of </w:delText>
        </w:r>
      </w:del>
      <w:r w:rsidRPr="00F92005">
        <w:t xml:space="preserve">our knowledge, </w:t>
      </w:r>
      <w:del w:id="641" w:author="Author" w:date="2022-07-19T18:03:00Z">
        <w:r w:rsidRPr="00F92005" w:rsidDel="00046370">
          <w:delText xml:space="preserve">there is </w:delText>
        </w:r>
      </w:del>
      <w:r w:rsidRPr="00F92005">
        <w:t xml:space="preserve">no </w:t>
      </w:r>
      <w:del w:id="642" w:author="Author" w:date="2022-07-19T18:03:00Z">
        <w:r w:rsidRPr="00F92005" w:rsidDel="00046370">
          <w:delText xml:space="preserve">existing </w:delText>
        </w:r>
      </w:del>
      <w:r w:rsidRPr="00F92005">
        <w:t xml:space="preserve">model </w:t>
      </w:r>
      <w:ins w:id="643" w:author="Author" w:date="2022-07-19T18:03:00Z">
        <w:r w:rsidRPr="00F92005">
          <w:t xml:space="preserve">exists </w:t>
        </w:r>
      </w:ins>
      <w:r w:rsidRPr="00F92005">
        <w:t xml:space="preserve">to standardize operative reports. Our model may facilitate </w:t>
      </w:r>
      <w:ins w:id="644" w:author="Author" w:date="2022-07-19T18:03:00Z">
        <w:r w:rsidRPr="00F92005">
          <w:t xml:space="preserve">the </w:t>
        </w:r>
      </w:ins>
      <w:r w:rsidRPr="00F92005">
        <w:t xml:space="preserve">more efficient mapping </w:t>
      </w:r>
      <w:ins w:id="645" w:author="Author" w:date="2022-07-19T18:03:00Z">
        <w:r w:rsidRPr="00F92005">
          <w:t xml:space="preserve">of </w:t>
        </w:r>
      </w:ins>
      <w:r w:rsidRPr="00F92005">
        <w:t xml:space="preserve">operation data to </w:t>
      </w:r>
      <w:ins w:id="646" w:author="Author" w:date="2022-07-19T19:14:00Z">
        <w:r w:rsidR="00C96087">
          <w:t xml:space="preserve">a </w:t>
        </w:r>
      </w:ins>
      <w:r w:rsidRPr="00F92005">
        <w:t xml:space="preserve">CDM. </w:t>
      </w:r>
    </w:p>
    <w:p w14:paraId="4DB0B3B7" w14:textId="77777777" w:rsidR="001F754D" w:rsidRPr="00F92005" w:rsidRDefault="001F754D" w:rsidP="00F92005"/>
    <w:p w14:paraId="02827A08" w14:textId="77777777" w:rsidR="00F92005" w:rsidRPr="00AC3B88" w:rsidRDefault="00F92005" w:rsidP="00C46710">
      <w:pPr>
        <w:rPr>
          <w:szCs w:val="20"/>
        </w:rPr>
      </w:pPr>
      <w:r w:rsidRPr="00F92005">
        <w:t xml:space="preserve">However, </w:t>
      </w:r>
      <w:del w:id="647" w:author="Author" w:date="2022-07-19T14:46:00Z">
        <w:r w:rsidRPr="00F92005" w:rsidDel="008E2DBC">
          <w:delText xml:space="preserve">there </w:delText>
        </w:r>
      </w:del>
      <w:ins w:id="648" w:author="Author" w:date="2022-07-19T14:46:00Z">
        <w:r w:rsidRPr="00F92005">
          <w:t xml:space="preserve">our study has </w:t>
        </w:r>
      </w:ins>
      <w:del w:id="649" w:author="Author" w:date="2022-07-19T14:46:00Z">
        <w:r w:rsidRPr="00F92005" w:rsidDel="00D251F5">
          <w:delText xml:space="preserve">are </w:delText>
        </w:r>
      </w:del>
      <w:r w:rsidRPr="00F92005">
        <w:t>several limitations</w:t>
      </w:r>
      <w:del w:id="650" w:author="Author" w:date="2022-07-19T14:46:00Z">
        <w:r w:rsidRPr="00F92005" w:rsidDel="00D251F5">
          <w:delText xml:space="preserve"> in our study</w:delText>
        </w:r>
      </w:del>
      <w:r w:rsidRPr="00F92005">
        <w:t xml:space="preserve">. First, approximately 3% of the total data was removed. </w:t>
      </w:r>
      <w:del w:id="651" w:author="Author" w:date="2022-07-19T14:46:00Z">
        <w:r w:rsidRPr="00F92005" w:rsidDel="006415FA">
          <w:delText xml:space="preserve">Even </w:delText>
        </w:r>
      </w:del>
      <w:ins w:id="652" w:author="Author" w:date="2022-07-19T14:46:00Z">
        <w:r w:rsidRPr="00F92005">
          <w:t>Al</w:t>
        </w:r>
      </w:ins>
      <w:r w:rsidRPr="00F92005">
        <w:t xml:space="preserve">though </w:t>
      </w:r>
      <w:del w:id="653" w:author="Author" w:date="2022-07-19T14:46:00Z">
        <w:r w:rsidRPr="00F92005" w:rsidDel="00574356">
          <w:delText>the removed</w:delText>
        </w:r>
      </w:del>
      <w:ins w:id="654" w:author="Author" w:date="2022-07-19T14:46:00Z">
        <w:r w:rsidRPr="00F92005">
          <w:t>these</w:t>
        </w:r>
      </w:ins>
      <w:r w:rsidRPr="00F92005">
        <w:t xml:space="preserve"> data </w:t>
      </w:r>
      <w:del w:id="655" w:author="Author" w:date="2022-07-19T14:46:00Z">
        <w:r w:rsidRPr="00F92005" w:rsidDel="007B6918">
          <w:delText xml:space="preserve">is </w:delText>
        </w:r>
      </w:del>
      <w:ins w:id="656" w:author="Author" w:date="2022-07-19T14:46:00Z">
        <w:r w:rsidRPr="00F92005">
          <w:t xml:space="preserve">were </w:t>
        </w:r>
      </w:ins>
      <w:r w:rsidRPr="00F92005">
        <w:t xml:space="preserve">unlikely to be used in actual hospitals, this </w:t>
      </w:r>
      <w:del w:id="657" w:author="Author" w:date="2022-07-19T14:46:00Z">
        <w:r w:rsidRPr="00F92005" w:rsidDel="00BB5327">
          <w:delText xml:space="preserve">can </w:delText>
        </w:r>
      </w:del>
      <w:ins w:id="658" w:author="Author" w:date="2022-07-19T14:46:00Z">
        <w:r w:rsidRPr="00F92005">
          <w:t xml:space="preserve">may </w:t>
        </w:r>
      </w:ins>
      <w:r w:rsidRPr="00F92005">
        <w:t xml:space="preserve">be a hindrance to accurate automation. Therefore, </w:t>
      </w:r>
      <w:del w:id="659" w:author="Author" w:date="2022-07-19T14:46:00Z">
        <w:r w:rsidRPr="00F92005" w:rsidDel="00BA4176">
          <w:delText xml:space="preserve">in </w:delText>
        </w:r>
      </w:del>
      <w:r w:rsidRPr="00F92005">
        <w:t>subsequent studies</w:t>
      </w:r>
      <w:ins w:id="660" w:author="Author" w:date="2022-07-19T14:46:00Z">
        <w:r w:rsidRPr="00F92005">
          <w:t xml:space="preserve"> should</w:t>
        </w:r>
      </w:ins>
      <w:del w:id="661" w:author="Author" w:date="2022-07-19T14:46:00Z">
        <w:r w:rsidRPr="00F92005" w:rsidDel="00BA4176">
          <w:delText>,</w:delText>
        </w:r>
      </w:del>
      <w:r w:rsidRPr="00F92005">
        <w:t xml:space="preserve"> </w:t>
      </w:r>
      <w:del w:id="662" w:author="Author" w:date="2022-07-19T14:46:00Z">
        <w:r w:rsidRPr="00F92005" w:rsidDel="00BA4176">
          <w:delText xml:space="preserve">it is necessary to </w:delText>
        </w:r>
      </w:del>
      <w:r w:rsidRPr="00F92005">
        <w:lastRenderedPageBreak/>
        <w:t xml:space="preserve">collect more data and secure data with a single label to solve </w:t>
      </w:r>
      <w:del w:id="663" w:author="Author" w:date="2022-07-19T14:46:00Z">
        <w:r w:rsidRPr="00F92005" w:rsidDel="00807149">
          <w:delText xml:space="preserve">the </w:delText>
        </w:r>
      </w:del>
      <w:ins w:id="664" w:author="Author" w:date="2022-07-19T14:46:00Z">
        <w:r w:rsidRPr="00F92005">
          <w:t xml:space="preserve">this </w:t>
        </w:r>
      </w:ins>
      <w:r w:rsidRPr="00F92005">
        <w:t xml:space="preserve">problem. Second, </w:t>
      </w:r>
      <w:del w:id="665" w:author="Author" w:date="2022-07-19T14:47:00Z">
        <w:r w:rsidRPr="00F92005" w:rsidDel="00704F64">
          <w:delText xml:space="preserve">this </w:delText>
        </w:r>
      </w:del>
      <w:ins w:id="666" w:author="Author" w:date="2022-07-19T14:47:00Z">
        <w:r w:rsidRPr="00F92005">
          <w:t xml:space="preserve">the data in this </w:t>
        </w:r>
      </w:ins>
      <w:r w:rsidRPr="00F92005">
        <w:t>study</w:t>
      </w:r>
      <w:ins w:id="667" w:author="Author" w:date="2022-07-19T14:47:00Z">
        <w:r w:rsidRPr="00F92005">
          <w:t xml:space="preserve"> were</w:t>
        </w:r>
      </w:ins>
      <w:del w:id="668" w:author="Author" w:date="2022-07-19T14:47:00Z">
        <w:r w:rsidRPr="00F92005" w:rsidDel="00704F64">
          <w:delText>’s</w:delText>
        </w:r>
      </w:del>
      <w:r w:rsidRPr="00F92005">
        <w:t xml:space="preserve"> </w:t>
      </w:r>
      <w:del w:id="669" w:author="Author" w:date="2022-07-19T14:47:00Z">
        <w:r w:rsidRPr="00F92005" w:rsidDel="00704F64">
          <w:delText xml:space="preserve">data is </w:delText>
        </w:r>
      </w:del>
      <w:r w:rsidRPr="00F92005">
        <w:t xml:space="preserve">limited to the Department of Surgery. For better performance and predictivity, </w:t>
      </w:r>
      <w:del w:id="670" w:author="Author" w:date="2022-07-19T14:47:00Z">
        <w:r w:rsidRPr="00F92005" w:rsidDel="00AC02B2">
          <w:delText xml:space="preserve">it is necessary to integrate </w:delText>
        </w:r>
      </w:del>
      <w:r w:rsidRPr="00F92005">
        <w:t xml:space="preserve">data from multiple institutions and other departments such as orthopedic and neurosurgery </w:t>
      </w:r>
      <w:ins w:id="671" w:author="Author" w:date="2022-07-19T14:47:00Z">
        <w:r w:rsidRPr="00F92005">
          <w:t xml:space="preserve">should be integrated </w:t>
        </w:r>
      </w:ins>
      <w:r w:rsidRPr="00F92005">
        <w:t xml:space="preserve">to expand the scope of our model. Third, as </w:t>
      </w:r>
      <w:ins w:id="672" w:author="Author" w:date="2022-07-19T14:47:00Z">
        <w:r w:rsidRPr="00F92005">
          <w:t xml:space="preserve">the </w:t>
        </w:r>
      </w:ins>
      <w:r w:rsidRPr="00F92005">
        <w:t>ICD codes have been recently</w:t>
      </w:r>
      <w:r w:rsidRPr="00AC3B88">
        <w:rPr>
          <w:szCs w:val="20"/>
        </w:rPr>
        <w:t xml:space="preserve"> </w:t>
      </w:r>
      <w:r w:rsidRPr="00F92005">
        <w:t xml:space="preserve">revised, </w:t>
      </w:r>
      <w:del w:id="673" w:author="Author" w:date="2022-07-19T14:47:00Z">
        <w:r w:rsidRPr="00F92005" w:rsidDel="001B5661">
          <w:delText xml:space="preserve">a </w:delText>
        </w:r>
      </w:del>
      <w:r w:rsidRPr="00F92005">
        <w:t>stud</w:t>
      </w:r>
      <w:ins w:id="674" w:author="Author" w:date="2022-07-19T14:47:00Z">
        <w:r w:rsidRPr="00F92005">
          <w:t>ies</w:t>
        </w:r>
      </w:ins>
      <w:del w:id="675" w:author="Author" w:date="2022-07-19T14:47:00Z">
        <w:r w:rsidRPr="00F92005" w:rsidDel="001B5661">
          <w:delText>y</w:delText>
        </w:r>
      </w:del>
      <w:r w:rsidRPr="00F92005">
        <w:t xml:space="preserve"> on converting </w:t>
      </w:r>
      <w:del w:id="676" w:author="Author" w:date="2022-07-19T14:47:00Z">
        <w:r w:rsidRPr="00F92005" w:rsidDel="00812480">
          <w:delText xml:space="preserve">the </w:delText>
        </w:r>
      </w:del>
      <w:r w:rsidRPr="00F92005">
        <w:t xml:space="preserve">ICD-9 </w:t>
      </w:r>
      <w:del w:id="677" w:author="Author" w:date="2022-07-19T14:47:00Z">
        <w:r w:rsidRPr="00F92005" w:rsidDel="00812480">
          <w:delText xml:space="preserve">code </w:delText>
        </w:r>
      </w:del>
      <w:r w:rsidRPr="00F92005">
        <w:t xml:space="preserve">to </w:t>
      </w:r>
      <w:del w:id="678" w:author="Author" w:date="2022-07-19T14:47:00Z">
        <w:r w:rsidRPr="00F92005" w:rsidDel="00812480">
          <w:delText xml:space="preserve">the </w:delText>
        </w:r>
      </w:del>
      <w:r w:rsidRPr="00F92005">
        <w:t>ICD-10 code</w:t>
      </w:r>
      <w:ins w:id="679" w:author="Author" w:date="2022-07-19T14:47:00Z">
        <w:r w:rsidRPr="00F92005">
          <w:t>s</w:t>
        </w:r>
      </w:ins>
      <w:r w:rsidRPr="00F92005">
        <w:t xml:space="preserve"> </w:t>
      </w:r>
      <w:del w:id="680" w:author="Author" w:date="2022-07-19T14:47:00Z">
        <w:r w:rsidRPr="00F92005" w:rsidDel="00875289">
          <w:delText>should be conducted</w:delText>
        </w:r>
      </w:del>
      <w:ins w:id="681" w:author="Author" w:date="2022-07-19T14:47:00Z">
        <w:r w:rsidRPr="00F92005">
          <w:t>are needed</w:t>
        </w:r>
      </w:ins>
      <w:r w:rsidRPr="00F92005">
        <w:t xml:space="preserve">. Despite these limitations, our suggested model showed </w:t>
      </w:r>
      <w:del w:id="682" w:author="Author" w:date="2022-07-19T14:47:00Z">
        <w:r w:rsidRPr="00F92005" w:rsidDel="00A57717">
          <w:delText xml:space="preserve">an </w:delText>
        </w:r>
      </w:del>
      <w:r w:rsidRPr="00F92005">
        <w:t xml:space="preserve">excellent efficiency </w:t>
      </w:r>
      <w:del w:id="683" w:author="Author" w:date="2022-07-19T14:47:00Z">
        <w:r w:rsidRPr="00F92005" w:rsidDel="00A57717">
          <w:delText xml:space="preserve">to </w:delText>
        </w:r>
      </w:del>
      <w:ins w:id="684" w:author="Author" w:date="2022-07-19T14:47:00Z">
        <w:r w:rsidRPr="00F92005">
          <w:t xml:space="preserve">in </w:t>
        </w:r>
      </w:ins>
      <w:r w:rsidRPr="00F92005">
        <w:t>automat</w:t>
      </w:r>
      <w:ins w:id="685" w:author="Author" w:date="2022-07-19T14:47:00Z">
        <w:r w:rsidRPr="00F92005">
          <w:t>ing</w:t>
        </w:r>
      </w:ins>
      <w:del w:id="686" w:author="Author" w:date="2022-07-19T14:47:00Z">
        <w:r w:rsidRPr="00F92005" w:rsidDel="00987423">
          <w:delText>e</w:delText>
        </w:r>
      </w:del>
      <w:r w:rsidRPr="00F92005">
        <w:t xml:space="preserve"> the standardizing process of operative reports and an extensional property that can be utilized in </w:t>
      </w:r>
      <w:del w:id="687" w:author="Author" w:date="2022-07-19T14:48:00Z">
        <w:r w:rsidRPr="00F92005" w:rsidDel="00861521">
          <w:delText xml:space="preserve">the </w:delText>
        </w:r>
      </w:del>
      <w:r w:rsidRPr="00F92005">
        <w:t>CDM mapping</w:t>
      </w:r>
      <w:del w:id="688" w:author="Author" w:date="2022-07-19T14:48:00Z">
        <w:r w:rsidRPr="00F92005" w:rsidDel="00861521">
          <w:delText xml:space="preserve"> process</w:delText>
        </w:r>
      </w:del>
      <w:r w:rsidRPr="00F92005">
        <w:t>.</w:t>
      </w:r>
    </w:p>
    <w:p w14:paraId="6290372E" w14:textId="77777777" w:rsidR="00F92005" w:rsidRPr="00AC3B88" w:rsidRDefault="00F92005" w:rsidP="00F92005">
      <w:pPr>
        <w:rPr>
          <w:szCs w:val="20"/>
        </w:rPr>
      </w:pPr>
    </w:p>
    <w:p w14:paraId="51A1DB58" w14:textId="63BE5D2B" w:rsidR="00F92005" w:rsidRPr="00AC3B88" w:rsidRDefault="00E24988" w:rsidP="00F92005">
      <w:pPr>
        <w:pStyle w:val="Heading2"/>
      </w:pPr>
      <w:del w:id="689" w:author="Author" w:date="2022-07-20T18:51:00Z">
        <w:r w:rsidDel="00E24988">
          <w:delText>5.</w:delText>
        </w:r>
        <w:r w:rsidDel="00E24988">
          <w:tab/>
        </w:r>
      </w:del>
      <w:r w:rsidR="00F92005" w:rsidRPr="00AC3B88">
        <w:t>Conclusion</w:t>
      </w:r>
    </w:p>
    <w:p w14:paraId="4968A492" w14:textId="42F3BA47" w:rsidR="00F92005" w:rsidRPr="00AC3B88" w:rsidRDefault="00F92005" w:rsidP="00F92005">
      <w:pPr>
        <w:rPr>
          <w:szCs w:val="20"/>
        </w:rPr>
      </w:pPr>
      <w:r w:rsidRPr="00AC3B88">
        <w:rPr>
          <w:szCs w:val="20"/>
        </w:rPr>
        <w:t xml:space="preserve">We developed </w:t>
      </w:r>
      <w:del w:id="690" w:author="Author" w:date="2022-07-19T14:44:00Z">
        <w:r w:rsidRPr="00AC3B88" w:rsidDel="00E36456">
          <w:rPr>
            <w:szCs w:val="20"/>
          </w:rPr>
          <w:delText xml:space="preserve">a </w:delText>
        </w:r>
      </w:del>
      <w:ins w:id="691" w:author="Author" w:date="2022-07-19T14:44:00Z">
        <w:r>
          <w:rPr>
            <w:szCs w:val="20"/>
          </w:rPr>
          <w:t>the</w:t>
        </w:r>
        <w:r w:rsidRPr="00AC3B88">
          <w:rPr>
            <w:szCs w:val="20"/>
          </w:rPr>
          <w:t xml:space="preserve"> </w:t>
        </w:r>
      </w:ins>
      <w:r>
        <w:rPr>
          <w:szCs w:val="20"/>
        </w:rPr>
        <w:t>C</w:t>
      </w:r>
      <w:r w:rsidRPr="00AC3B88">
        <w:rPr>
          <w:szCs w:val="20"/>
        </w:rPr>
        <w:t xml:space="preserve">onBERT model using </w:t>
      </w:r>
      <w:del w:id="692" w:author="Author" w:date="2022-07-19T14:44:00Z">
        <w:r w:rsidRPr="00AC3B88" w:rsidDel="00522B92">
          <w:rPr>
            <w:szCs w:val="20"/>
          </w:rPr>
          <w:delText xml:space="preserve">the </w:delText>
        </w:r>
      </w:del>
      <w:r w:rsidRPr="00AC3B88">
        <w:rPr>
          <w:szCs w:val="20"/>
        </w:rPr>
        <w:t>pre</w:t>
      </w:r>
      <w:r>
        <w:rPr>
          <w:szCs w:val="20"/>
        </w:rPr>
        <w:t>-</w:t>
      </w:r>
      <w:r w:rsidRPr="00AC3B88">
        <w:rPr>
          <w:szCs w:val="20"/>
        </w:rPr>
        <w:t>trained and Character BERT</w:t>
      </w:r>
      <w:ins w:id="693" w:author="Author" w:date="2022-07-19T19:14:00Z">
        <w:r w:rsidR="007E513C">
          <w:rPr>
            <w:szCs w:val="20"/>
          </w:rPr>
          <w:t>s</w:t>
        </w:r>
      </w:ins>
      <w:r w:rsidRPr="00AC3B88">
        <w:rPr>
          <w:szCs w:val="20"/>
        </w:rPr>
        <w:t xml:space="preserve"> to </w:t>
      </w:r>
      <w:r w:rsidRPr="00F92005">
        <w:t>standardize operative reports to ICD-9 codes. Our model showed acceptable performance</w:t>
      </w:r>
      <w:ins w:id="694" w:author="Author" w:date="2022-07-19T14:44:00Z">
        <w:r w:rsidRPr="00F92005">
          <w:t>,</w:t>
        </w:r>
      </w:ins>
      <w:r w:rsidRPr="00F92005">
        <w:t xml:space="preserve"> with</w:t>
      </w:r>
      <w:ins w:id="695" w:author="Author" w:date="2022-07-19T14:44:00Z">
        <w:r w:rsidRPr="00F92005">
          <w:t xml:space="preserve"> a</w:t>
        </w:r>
      </w:ins>
      <w:r w:rsidRPr="00F92005">
        <w:t xml:space="preserve"> micro F1 score of 0.7610, </w:t>
      </w:r>
      <w:ins w:id="696" w:author="Author" w:date="2022-07-19T14:44:00Z">
        <w:r w:rsidRPr="00F92005">
          <w:t xml:space="preserve">a </w:t>
        </w:r>
      </w:ins>
      <w:r w:rsidRPr="00F92005">
        <w:t xml:space="preserve">precision of 0.8164, and </w:t>
      </w:r>
      <w:ins w:id="697" w:author="Author" w:date="2022-07-19T14:44:00Z">
        <w:r w:rsidRPr="00F92005">
          <w:t xml:space="preserve">a </w:t>
        </w:r>
      </w:ins>
      <w:r w:rsidRPr="00F92005">
        <w:t xml:space="preserve">recall of 0.7125. </w:t>
      </w:r>
      <w:del w:id="698" w:author="Author" w:date="2022-07-19T14:44:00Z">
        <w:r w:rsidRPr="00F92005" w:rsidDel="003B25D0">
          <w:delText>Through o</w:delText>
        </w:r>
      </w:del>
      <w:ins w:id="699" w:author="Author" w:date="2022-07-19T14:44:00Z">
        <w:r w:rsidRPr="00F92005">
          <w:t>O</w:t>
        </w:r>
      </w:ins>
      <w:r w:rsidRPr="00F92005">
        <w:t>ur model</w:t>
      </w:r>
      <w:ins w:id="700" w:author="Author" w:date="2022-07-19T14:44:00Z">
        <w:r w:rsidRPr="00F92005">
          <w:t xml:space="preserve"> allows auto</w:t>
        </w:r>
      </w:ins>
      <w:ins w:id="701" w:author="Author" w:date="2022-07-19T14:45:00Z">
        <w:r w:rsidRPr="00F92005">
          <w:t>mation of the</w:t>
        </w:r>
      </w:ins>
      <w:del w:id="702" w:author="Author" w:date="2022-07-19T14:44:00Z">
        <w:r w:rsidRPr="00F92005" w:rsidDel="00AD6FE7">
          <w:delText>,</w:delText>
        </w:r>
      </w:del>
      <w:del w:id="703" w:author="Author" w:date="2022-07-19T14:45:00Z">
        <w:r w:rsidRPr="00F92005" w:rsidDel="00AD6FE7">
          <w:delText xml:space="preserve"> a</w:delText>
        </w:r>
      </w:del>
      <w:r w:rsidRPr="00F92005">
        <w:t xml:space="preserve"> manual standardizing process</w:t>
      </w:r>
      <w:del w:id="704" w:author="Author" w:date="2022-07-19T14:45:00Z">
        <w:r w:rsidRPr="00F92005" w:rsidDel="00AB5F9C">
          <w:delText xml:space="preserve"> can be automated</w:delText>
        </w:r>
      </w:del>
      <w:r w:rsidRPr="00F92005">
        <w:t xml:space="preserve">, </w:t>
      </w:r>
      <w:del w:id="705" w:author="Author" w:date="2022-07-19T14:45:00Z">
        <w:r w:rsidRPr="00F92005" w:rsidDel="00880BFF">
          <w:delText xml:space="preserve">and </w:delText>
        </w:r>
      </w:del>
      <w:ins w:id="706" w:author="Author" w:date="2022-07-19T14:45:00Z">
        <w:r w:rsidRPr="00F92005">
          <w:t xml:space="preserve">as well as reduced </w:t>
        </w:r>
      </w:ins>
      <w:r w:rsidRPr="00F92005">
        <w:t xml:space="preserve">potential </w:t>
      </w:r>
      <w:ins w:id="707" w:author="Author" w:date="2022-07-19T14:45:00Z">
        <w:r w:rsidRPr="00F92005">
          <w:t xml:space="preserve">for </w:t>
        </w:r>
      </w:ins>
      <w:r w:rsidRPr="00F92005">
        <w:t>data errors</w:t>
      </w:r>
      <w:del w:id="708" w:author="Author" w:date="2022-07-19T14:45:00Z">
        <w:r w:rsidRPr="00F92005" w:rsidDel="00942AD3">
          <w:delText xml:space="preserve"> can be reduced</w:delText>
        </w:r>
      </w:del>
      <w:r w:rsidRPr="00F92005">
        <w:t>. Additionally, our model can be further developed to integrate data from multiple institutions and other departments and may be utilized in mapping operation data to CDM.</w:t>
      </w:r>
    </w:p>
    <w:p w14:paraId="1A73473B" w14:textId="77777777" w:rsidR="003B0DF8" w:rsidRPr="003B0DF8" w:rsidRDefault="003B0DF8" w:rsidP="003B0DF8"/>
    <w:p w14:paraId="4490ED90" w14:textId="35E69C56" w:rsidR="00F255AE" w:rsidRDefault="00985B41" w:rsidP="00E26F76">
      <w:pPr>
        <w:pStyle w:val="Heading3"/>
      </w:pPr>
      <w:bookmarkStart w:id="709" w:name="Acknowledgements"/>
      <w:bookmarkStart w:id="710" w:name="_Acknowledgements_1"/>
      <w:bookmarkEnd w:id="709"/>
      <w:bookmarkEnd w:id="710"/>
      <w:commentRangeStart w:id="711"/>
      <w:r>
        <w:t>Acknowledgements</w:t>
      </w:r>
      <w:commentRangeEnd w:id="711"/>
      <w:r w:rsidR="00EB06C1">
        <w:rPr>
          <w:rStyle w:val="CommentReference"/>
          <w:rFonts w:asciiTheme="minorHAnsi" w:eastAsiaTheme="minorEastAsia" w:hAnsiTheme="minorHAnsi" w:cstheme="minorBidi"/>
          <w:b w:val="0"/>
          <w:bCs w:val="0"/>
          <w:color w:val="auto"/>
        </w:rPr>
        <w:commentReference w:id="711"/>
      </w:r>
    </w:p>
    <w:p w14:paraId="2E87ABC2" w14:textId="77777777" w:rsidR="00A0476D" w:rsidRPr="00A0476D" w:rsidRDefault="00A0476D" w:rsidP="00A0476D">
      <w:r w:rsidRPr="00A0476D">
        <w:t xml:space="preserve">This work was supported by </w:t>
      </w:r>
      <w:del w:id="712" w:author="Author" w:date="2022-07-19T14:45:00Z">
        <w:r w:rsidRPr="00A0476D" w:rsidDel="0028414A">
          <w:delText xml:space="preserve">the </w:delText>
        </w:r>
      </w:del>
      <w:r w:rsidRPr="00A0476D">
        <w:t xml:space="preserve">Korea University Guro Hospital (KOREA RESEARCH-DRIVEN HOSPITAL) and a grant </w:t>
      </w:r>
      <w:del w:id="713" w:author="Author" w:date="2022-07-19T14:45:00Z">
        <w:r w:rsidRPr="00A0476D" w:rsidDel="00C73671">
          <w:delText>funded by</w:delText>
        </w:r>
      </w:del>
      <w:ins w:id="714" w:author="Author" w:date="2022-07-19T14:45:00Z">
        <w:r w:rsidRPr="00A0476D">
          <w:t>from</w:t>
        </w:r>
      </w:ins>
      <w:r w:rsidRPr="00A0476D">
        <w:t xml:space="preserve"> </w:t>
      </w:r>
      <w:del w:id="715" w:author="Author" w:date="2022-07-19T14:45:00Z">
        <w:r w:rsidRPr="00A0476D" w:rsidDel="00A56C42">
          <w:delText xml:space="preserve">the </w:delText>
        </w:r>
      </w:del>
      <w:r w:rsidRPr="00A0476D">
        <w:t xml:space="preserve">Korea University Medicine (No. K2018091). It was also supported by </w:t>
      </w:r>
      <w:del w:id="716" w:author="Author" w:date="2022-07-19T14:45:00Z">
        <w:r w:rsidRPr="00A0476D" w:rsidDel="00A22E27">
          <w:delText xml:space="preserve">the </w:delText>
        </w:r>
      </w:del>
      <w:ins w:id="717" w:author="Author" w:date="2022-07-19T14:45:00Z">
        <w:r w:rsidRPr="00A0476D">
          <w:t>a</w:t>
        </w:r>
      </w:ins>
      <w:ins w:id="718" w:author="Author" w:date="2022-07-19T18:03:00Z">
        <w:r w:rsidRPr="00A0476D">
          <w:t>n</w:t>
        </w:r>
      </w:ins>
      <w:ins w:id="719" w:author="Author" w:date="2022-07-19T14:45:00Z">
        <w:r w:rsidRPr="00A0476D">
          <w:t xml:space="preserve"> </w:t>
        </w:r>
      </w:ins>
      <w:r w:rsidRPr="00A0476D">
        <w:t xml:space="preserve">Institute for Information &amp; </w:t>
      </w:r>
      <w:ins w:id="720" w:author="Author" w:date="2022-07-19T14:45:00Z">
        <w:r w:rsidRPr="00A0476D">
          <w:t>C</w:t>
        </w:r>
      </w:ins>
      <w:del w:id="721" w:author="Author" w:date="2022-07-19T14:45:00Z">
        <w:r w:rsidRPr="00A0476D" w:rsidDel="00A415FC">
          <w:delText>c</w:delText>
        </w:r>
      </w:del>
      <w:r w:rsidRPr="00A0476D">
        <w:t>ommunications Technology Planning &amp;</w:t>
      </w:r>
      <w:r w:rsidRPr="00AC3B88">
        <w:rPr>
          <w:szCs w:val="20"/>
        </w:rPr>
        <w:t xml:space="preserve"> </w:t>
      </w:r>
      <w:r w:rsidRPr="00A0476D">
        <w:t>Evaluation (IITP) grant funded by the Government of Korea (MSIT) (No.2019-0-01343, Regional strategic Industry convergence security core talent training business).</w:t>
      </w:r>
    </w:p>
    <w:p w14:paraId="1BC69A08" w14:textId="77777777" w:rsidR="0035660C" w:rsidRDefault="0035660C"/>
    <w:p w14:paraId="2A3C365F" w14:textId="77777777" w:rsidR="00E24988" w:rsidRDefault="00E24988" w:rsidP="00E24988">
      <w:pPr>
        <w:pStyle w:val="Heading3"/>
        <w:rPr>
          <w:ins w:id="722" w:author="Author" w:date="2022-07-20T18:39:00Z"/>
        </w:rPr>
      </w:pPr>
      <w:bookmarkStart w:id="723" w:name="Conflicts"/>
      <w:bookmarkEnd w:id="723"/>
      <w:commentRangeStart w:id="724"/>
      <w:ins w:id="725" w:author="Author" w:date="2022-07-20T18:39:00Z">
        <w:r>
          <w:t>Conflicts of Interest</w:t>
        </w:r>
        <w:commentRangeEnd w:id="724"/>
        <w:r>
          <w:rPr>
            <w:rStyle w:val="CommentReference"/>
            <w:rFonts w:asciiTheme="minorHAnsi" w:eastAsiaTheme="minorEastAsia" w:hAnsiTheme="minorHAnsi" w:cstheme="minorBidi"/>
            <w:b w:val="0"/>
            <w:bCs w:val="0"/>
            <w:color w:val="auto"/>
          </w:rPr>
          <w:commentReference w:id="724"/>
        </w:r>
      </w:ins>
    </w:p>
    <w:p w14:paraId="62FEACDB" w14:textId="77777777" w:rsidR="00E24988" w:rsidRDefault="00E24988" w:rsidP="00E24988">
      <w:pPr>
        <w:pStyle w:val="Heading3"/>
        <w:rPr>
          <w:ins w:id="726" w:author="Author" w:date="2022-07-20T18:39:00Z"/>
        </w:rPr>
      </w:pPr>
      <w:bookmarkStart w:id="727" w:name="Abbreviations"/>
      <w:bookmarkStart w:id="728" w:name="_Abbreviations_1"/>
      <w:bookmarkEnd w:id="727"/>
      <w:bookmarkEnd w:id="728"/>
      <w:commentRangeStart w:id="729"/>
      <w:ins w:id="730" w:author="Author" w:date="2022-07-20T18:39:00Z">
        <w:r>
          <w:t>Abbreviations</w:t>
        </w:r>
        <w:commentRangeEnd w:id="729"/>
        <w:r>
          <w:rPr>
            <w:rStyle w:val="CommentReference"/>
            <w:rFonts w:asciiTheme="minorHAnsi" w:eastAsiaTheme="minorEastAsia" w:hAnsiTheme="minorHAnsi" w:cstheme="minorBidi"/>
            <w:b w:val="0"/>
            <w:bCs w:val="0"/>
            <w:color w:val="auto"/>
          </w:rPr>
          <w:commentReference w:id="729"/>
        </w:r>
      </w:ins>
    </w:p>
    <w:p w14:paraId="5F3A3F4C" w14:textId="77777777" w:rsidR="00E24988" w:rsidRDefault="00E24988" w:rsidP="00E24988">
      <w:pPr>
        <w:rPr>
          <w:ins w:id="731" w:author="Author" w:date="2022-07-20T18:39:00Z"/>
        </w:rPr>
      </w:pPr>
      <w:ins w:id="732" w:author="Author" w:date="2022-07-20T18:39:00Z">
        <w:r>
          <w:t>JMIR: Journal of Medical Internet Research</w:t>
        </w:r>
      </w:ins>
    </w:p>
    <w:p w14:paraId="589B3C78" w14:textId="77777777" w:rsidR="00E24988" w:rsidRDefault="00E24988" w:rsidP="00E24988">
      <w:pPr>
        <w:rPr>
          <w:ins w:id="733" w:author="Author" w:date="2022-07-20T18:39:00Z"/>
        </w:rPr>
      </w:pPr>
      <w:ins w:id="734" w:author="Author" w:date="2022-07-20T18:39:00Z">
        <w:r>
          <w:t>RCT: randomized controlled trial</w:t>
        </w:r>
      </w:ins>
    </w:p>
    <w:p w14:paraId="395DD070" w14:textId="571817C4" w:rsidR="00BE554D" w:rsidRDefault="00BE554D">
      <w:pPr>
        <w:rPr>
          <w:ins w:id="735" w:author="Author" w:date="2022-07-19T21:06:00Z"/>
        </w:rPr>
      </w:pPr>
      <w:ins w:id="736" w:author="Author" w:date="2022-07-19T21:06:00Z">
        <w:r>
          <w:t xml:space="preserve">AUC: </w:t>
        </w:r>
        <w:r>
          <w:rPr>
            <w:szCs w:val="20"/>
          </w:rPr>
          <w:t>a</w:t>
        </w:r>
        <w:r w:rsidRPr="00AC3B88">
          <w:rPr>
            <w:szCs w:val="20"/>
          </w:rPr>
          <w:t xml:space="preserve">rea </w:t>
        </w:r>
        <w:r>
          <w:rPr>
            <w:szCs w:val="20"/>
          </w:rPr>
          <w:t>u</w:t>
        </w:r>
        <w:r w:rsidRPr="00AC3B88">
          <w:rPr>
            <w:szCs w:val="20"/>
          </w:rPr>
          <w:t xml:space="preserve">nder the </w:t>
        </w:r>
        <w:r w:rsidR="009E0327">
          <w:rPr>
            <w:szCs w:val="20"/>
          </w:rPr>
          <w:t xml:space="preserve">ROC </w:t>
        </w:r>
        <w:r>
          <w:rPr>
            <w:szCs w:val="20"/>
          </w:rPr>
          <w:t>c</w:t>
        </w:r>
        <w:r w:rsidRPr="00AC3B88">
          <w:rPr>
            <w:szCs w:val="20"/>
          </w:rPr>
          <w:t>urve</w:t>
        </w:r>
      </w:ins>
    </w:p>
    <w:p w14:paraId="4CB8C347" w14:textId="335E07CB" w:rsidR="00F45158" w:rsidRDefault="00F45158">
      <w:pPr>
        <w:rPr>
          <w:ins w:id="737" w:author="Author" w:date="2022-07-19T21:04:00Z"/>
        </w:rPr>
      </w:pPr>
      <w:ins w:id="738" w:author="Author" w:date="2022-07-19T21:04:00Z">
        <w:r>
          <w:t xml:space="preserve">BERT: </w:t>
        </w:r>
        <w:r w:rsidR="00821D7F">
          <w:t>b</w:t>
        </w:r>
        <w:r w:rsidRPr="00F45158">
          <w:t xml:space="preserve">idirectional </w:t>
        </w:r>
        <w:r w:rsidR="00821D7F">
          <w:t>e</w:t>
        </w:r>
        <w:r w:rsidRPr="00F45158">
          <w:t xml:space="preserve">ncoder </w:t>
        </w:r>
        <w:r w:rsidR="00821D7F">
          <w:t>r</w:t>
        </w:r>
        <w:r w:rsidRPr="00F45158">
          <w:t xml:space="preserve">epresentations from </w:t>
        </w:r>
        <w:r w:rsidR="00821D7F">
          <w:t>t</w:t>
        </w:r>
        <w:r w:rsidRPr="00F45158">
          <w:t>ransformers</w:t>
        </w:r>
      </w:ins>
    </w:p>
    <w:p w14:paraId="4066DC31" w14:textId="2F9E3805" w:rsidR="00FE0F38" w:rsidRDefault="00FE0F38">
      <w:pPr>
        <w:rPr>
          <w:ins w:id="739" w:author="Author" w:date="2022-07-19T21:07:00Z"/>
        </w:rPr>
      </w:pPr>
      <w:ins w:id="740" w:author="Author" w:date="2022-07-19T21:07:00Z">
        <w:r>
          <w:t xml:space="preserve">CDM: </w:t>
        </w:r>
        <w:r>
          <w:rPr>
            <w:szCs w:val="20"/>
          </w:rPr>
          <w:t>c</w:t>
        </w:r>
        <w:r w:rsidRPr="00AC3B88">
          <w:rPr>
            <w:szCs w:val="20"/>
          </w:rPr>
          <w:t>ommon data model</w:t>
        </w:r>
      </w:ins>
    </w:p>
    <w:p w14:paraId="57D19DCB" w14:textId="6ED6C595" w:rsidR="00823FC9" w:rsidRDefault="00823FC9">
      <w:pPr>
        <w:rPr>
          <w:ins w:id="741" w:author="Author" w:date="2022-07-19T21:04:00Z"/>
        </w:rPr>
      </w:pPr>
      <w:ins w:id="742" w:author="Author" w:date="2022-07-19T21:04:00Z">
        <w:r>
          <w:t xml:space="preserve">conBERT: </w:t>
        </w:r>
        <w:r w:rsidRPr="00823FC9">
          <w:t>concatenation BERT</w:t>
        </w:r>
      </w:ins>
    </w:p>
    <w:p w14:paraId="034D67FF" w14:textId="55FF92B1" w:rsidR="009B4C78" w:rsidRDefault="009B4C78">
      <w:pPr>
        <w:rPr>
          <w:ins w:id="743" w:author="Author" w:date="2022-07-19T21:05:00Z"/>
        </w:rPr>
      </w:pPr>
      <w:ins w:id="744" w:author="Author" w:date="2022-07-19T21:05:00Z">
        <w:r>
          <w:t xml:space="preserve">EMRs: </w:t>
        </w:r>
        <w:r>
          <w:rPr>
            <w:rStyle w:val="hgkelc"/>
            <w:lang w:val="en"/>
          </w:rPr>
          <w:t>electronic medical records</w:t>
        </w:r>
      </w:ins>
    </w:p>
    <w:p w14:paraId="7674E5A8" w14:textId="4D9C109E" w:rsidR="00FE0F38" w:rsidRDefault="00FE0F38">
      <w:pPr>
        <w:rPr>
          <w:ins w:id="745" w:author="Author" w:date="2022-07-19T21:06:00Z"/>
        </w:rPr>
      </w:pPr>
      <w:ins w:id="746" w:author="Author" w:date="2022-07-19T21:06:00Z">
        <w:r>
          <w:t>FPR</w:t>
        </w:r>
      </w:ins>
      <w:ins w:id="747" w:author="Author" w:date="2022-07-19T21:07:00Z">
        <w:r>
          <w:t>:</w:t>
        </w:r>
        <w:r w:rsidRPr="00FE0F38">
          <w:rPr>
            <w:szCs w:val="20"/>
          </w:rPr>
          <w:t xml:space="preserve"> </w:t>
        </w:r>
        <w:r>
          <w:rPr>
            <w:szCs w:val="20"/>
          </w:rPr>
          <w:t>f</w:t>
        </w:r>
        <w:r w:rsidRPr="002F3BEA">
          <w:rPr>
            <w:szCs w:val="20"/>
          </w:rPr>
          <w:t xml:space="preserve">alse </w:t>
        </w:r>
        <w:r>
          <w:rPr>
            <w:szCs w:val="20"/>
          </w:rPr>
          <w:t>p</w:t>
        </w:r>
        <w:del w:id="748" w:author="Author" w:date="2022-07-19T15:27:00Z">
          <w:r w:rsidRPr="002F3BEA" w:rsidDel="00104E17">
            <w:rPr>
              <w:szCs w:val="20"/>
            </w:rPr>
            <w:delText>P</w:delText>
          </w:r>
        </w:del>
        <w:r w:rsidRPr="002F3BEA">
          <w:rPr>
            <w:szCs w:val="20"/>
          </w:rPr>
          <w:t xml:space="preserve">ositive </w:t>
        </w:r>
        <w:r>
          <w:rPr>
            <w:szCs w:val="20"/>
          </w:rPr>
          <w:t>r</w:t>
        </w:r>
        <w:del w:id="749" w:author="Author" w:date="2022-07-19T15:27:00Z">
          <w:r w:rsidRPr="002F3BEA" w:rsidDel="00104E17">
            <w:rPr>
              <w:szCs w:val="20"/>
            </w:rPr>
            <w:delText>R</w:delText>
          </w:r>
        </w:del>
        <w:r w:rsidRPr="002F3BEA">
          <w:rPr>
            <w:szCs w:val="20"/>
          </w:rPr>
          <w:t>ate</w:t>
        </w:r>
      </w:ins>
    </w:p>
    <w:p w14:paraId="2C3C0329" w14:textId="26145E5D" w:rsidR="00823FC9" w:rsidRDefault="00823FC9">
      <w:pPr>
        <w:rPr>
          <w:ins w:id="750" w:author="Author" w:date="2022-07-19T21:06:00Z"/>
          <w:bCs/>
          <w:szCs w:val="20"/>
        </w:rPr>
      </w:pPr>
      <w:ins w:id="751" w:author="Author" w:date="2022-07-19T21:03:00Z">
        <w:r>
          <w:t xml:space="preserve">ICD: </w:t>
        </w:r>
        <w:r w:rsidRPr="00AC3B88">
          <w:rPr>
            <w:bCs/>
            <w:szCs w:val="20"/>
          </w:rPr>
          <w:t>International Classification of Disease</w:t>
        </w:r>
      </w:ins>
    </w:p>
    <w:p w14:paraId="0B91C013" w14:textId="1A8B1500" w:rsidR="00362FCB" w:rsidRDefault="00362FCB">
      <w:pPr>
        <w:rPr>
          <w:ins w:id="752" w:author="Author" w:date="2022-07-19T21:07:00Z"/>
          <w:szCs w:val="20"/>
        </w:rPr>
      </w:pPr>
      <w:ins w:id="753" w:author="Author" w:date="2022-07-19T21:06:00Z">
        <w:r>
          <w:rPr>
            <w:bCs/>
            <w:szCs w:val="20"/>
          </w:rPr>
          <w:t xml:space="preserve">NLTK: </w:t>
        </w:r>
        <w:r w:rsidRPr="00AC3B88">
          <w:rPr>
            <w:szCs w:val="20"/>
          </w:rPr>
          <w:t>Natural Language Toolkit</w:t>
        </w:r>
      </w:ins>
    </w:p>
    <w:p w14:paraId="64B16243" w14:textId="3B145598" w:rsidR="00571A68" w:rsidRDefault="00571A68">
      <w:pPr>
        <w:rPr>
          <w:ins w:id="754" w:author="Author" w:date="2022-07-19T21:08:00Z"/>
          <w:szCs w:val="20"/>
        </w:rPr>
      </w:pPr>
      <w:ins w:id="755" w:author="Author" w:date="2022-07-19T21:07:00Z">
        <w:r>
          <w:rPr>
            <w:szCs w:val="20"/>
          </w:rPr>
          <w:t xml:space="preserve">OHDSI: </w:t>
        </w:r>
        <w:r w:rsidRPr="00AC3B88">
          <w:rPr>
            <w:szCs w:val="20"/>
          </w:rPr>
          <w:t>Observational Health Data Science and Informatics</w:t>
        </w:r>
      </w:ins>
    </w:p>
    <w:p w14:paraId="16248415" w14:textId="0F93072B" w:rsidR="00096171" w:rsidRDefault="00096171">
      <w:pPr>
        <w:rPr>
          <w:ins w:id="756" w:author="Author" w:date="2022-07-19T21:06:00Z"/>
          <w:szCs w:val="20"/>
        </w:rPr>
      </w:pPr>
      <w:ins w:id="757" w:author="Author" w:date="2022-07-19T21:08:00Z">
        <w:r>
          <w:rPr>
            <w:szCs w:val="20"/>
          </w:rPr>
          <w:t xml:space="preserve">OMOP: </w:t>
        </w:r>
        <w:r w:rsidRPr="00AC3B88">
          <w:rPr>
            <w:szCs w:val="20"/>
          </w:rPr>
          <w:t>Observational Medical Outcome Partnership</w:t>
        </w:r>
      </w:ins>
    </w:p>
    <w:p w14:paraId="4B3DCA42" w14:textId="529AFB06" w:rsidR="00FE0F38" w:rsidRDefault="00FE0F38">
      <w:pPr>
        <w:rPr>
          <w:ins w:id="758" w:author="Author" w:date="2022-07-19T21:07:00Z"/>
          <w:szCs w:val="20"/>
        </w:rPr>
      </w:pPr>
      <w:ins w:id="759" w:author="Author" w:date="2022-07-19T21:06:00Z">
        <w:r>
          <w:rPr>
            <w:szCs w:val="20"/>
          </w:rPr>
          <w:t>ROC: r</w:t>
        </w:r>
        <w:r w:rsidRPr="00AC3B88">
          <w:rPr>
            <w:szCs w:val="20"/>
          </w:rPr>
          <w:t xml:space="preserve">eceiver </w:t>
        </w:r>
        <w:r>
          <w:rPr>
            <w:szCs w:val="20"/>
          </w:rPr>
          <w:t>o</w:t>
        </w:r>
        <w:r w:rsidRPr="00AC3B88">
          <w:rPr>
            <w:szCs w:val="20"/>
          </w:rPr>
          <w:t xml:space="preserve">perating </w:t>
        </w:r>
        <w:r>
          <w:rPr>
            <w:szCs w:val="20"/>
          </w:rPr>
          <w:t>c</w:t>
        </w:r>
        <w:r w:rsidRPr="00AC3B88">
          <w:rPr>
            <w:szCs w:val="20"/>
          </w:rPr>
          <w:t>haracteristic</w:t>
        </w:r>
      </w:ins>
    </w:p>
    <w:p w14:paraId="1E9CE4AE" w14:textId="30CEE5C7" w:rsidR="00FE0F38" w:rsidRDefault="00FE0F38">
      <w:pPr>
        <w:rPr>
          <w:ins w:id="760" w:author="Author" w:date="2022-07-19T21:05:00Z"/>
          <w:bCs/>
          <w:szCs w:val="20"/>
        </w:rPr>
      </w:pPr>
      <w:ins w:id="761" w:author="Author" w:date="2022-07-19T21:07:00Z">
        <w:r>
          <w:rPr>
            <w:szCs w:val="20"/>
          </w:rPr>
          <w:lastRenderedPageBreak/>
          <w:t>TPR: t</w:t>
        </w:r>
        <w:r w:rsidRPr="002F3BEA">
          <w:rPr>
            <w:szCs w:val="20"/>
          </w:rPr>
          <w:t xml:space="preserve">rue </w:t>
        </w:r>
        <w:del w:id="762" w:author="Author" w:date="2022-07-19T15:27:00Z">
          <w:r w:rsidRPr="002F3BEA" w:rsidDel="00BA4D51">
            <w:rPr>
              <w:szCs w:val="20"/>
            </w:rPr>
            <w:delText xml:space="preserve">Positive </w:delText>
          </w:r>
        </w:del>
        <w:r>
          <w:rPr>
            <w:szCs w:val="20"/>
          </w:rPr>
          <w:t>p</w:t>
        </w:r>
        <w:r w:rsidRPr="002F3BEA">
          <w:rPr>
            <w:szCs w:val="20"/>
          </w:rPr>
          <w:t xml:space="preserve">ositive </w:t>
        </w:r>
        <w:del w:id="763" w:author="Author" w:date="2022-07-19T15:27:00Z">
          <w:r w:rsidRPr="002F3BEA" w:rsidDel="00425FD1">
            <w:rPr>
              <w:szCs w:val="20"/>
            </w:rPr>
            <w:delText>Rate</w:delText>
          </w:r>
          <w:r w:rsidDel="00425FD1">
            <w:rPr>
              <w:szCs w:val="20"/>
            </w:rPr>
            <w:delText xml:space="preserve"> </w:delText>
          </w:r>
        </w:del>
        <w:r>
          <w:rPr>
            <w:szCs w:val="20"/>
          </w:rPr>
          <w:t>r</w:t>
        </w:r>
        <w:r w:rsidRPr="002F3BEA">
          <w:rPr>
            <w:szCs w:val="20"/>
          </w:rPr>
          <w:t>ate</w:t>
        </w:r>
      </w:ins>
    </w:p>
    <w:p w14:paraId="7229CC45" w14:textId="66CB0886" w:rsidR="009B4C78" w:rsidRDefault="009B4C78">
      <w:pPr>
        <w:rPr>
          <w:ins w:id="764" w:author="Author" w:date="2022-07-19T21:03:00Z"/>
        </w:rPr>
      </w:pPr>
      <w:ins w:id="765" w:author="Author" w:date="2022-07-19T21:05:00Z">
        <w:r>
          <w:rPr>
            <w:bCs/>
            <w:szCs w:val="20"/>
          </w:rPr>
          <w:t xml:space="preserve">WHO: </w:t>
        </w:r>
        <w:r w:rsidRPr="00AC3B88">
          <w:rPr>
            <w:szCs w:val="20"/>
          </w:rPr>
          <w:t>World Health Organization</w:t>
        </w:r>
      </w:ins>
    </w:p>
    <w:p w14:paraId="6F3EE411" w14:textId="6D9D7B19" w:rsidR="0035660C" w:rsidDel="007A24BD" w:rsidRDefault="0035660C">
      <w:pPr>
        <w:rPr>
          <w:del w:id="766" w:author="Author" w:date="2022-07-19T21:08:00Z"/>
        </w:rPr>
      </w:pPr>
      <w:del w:id="767" w:author="Author" w:date="2022-07-19T21:08:00Z">
        <w:r w:rsidDel="007A24BD">
          <w:delText>JMIR: Journal of Medical Internet Research</w:delText>
        </w:r>
      </w:del>
    </w:p>
    <w:p w14:paraId="04F1A581" w14:textId="0585DDA6" w:rsidR="002E0296" w:rsidDel="007A24BD" w:rsidRDefault="002E0296" w:rsidP="002E0296">
      <w:pPr>
        <w:rPr>
          <w:del w:id="768" w:author="Author" w:date="2022-07-19T21:08:00Z"/>
        </w:rPr>
      </w:pPr>
      <w:del w:id="769" w:author="Author" w:date="2022-07-19T21:08:00Z">
        <w:r w:rsidDel="007A24BD">
          <w:delText>RCT: randomized controlled trial</w:delText>
        </w:r>
      </w:del>
    </w:p>
    <w:p w14:paraId="1DF400F4" w14:textId="77777777" w:rsidR="0035660C" w:rsidRDefault="0035660C"/>
    <w:p w14:paraId="67CE1943" w14:textId="6C24C83C" w:rsidR="003B0DF8" w:rsidRDefault="00D95E82" w:rsidP="003B0DF8">
      <w:pPr>
        <w:pStyle w:val="Heading2"/>
      </w:pPr>
      <w:bookmarkStart w:id="770" w:name="Appendix"/>
      <w:bookmarkStart w:id="771" w:name="References"/>
      <w:bookmarkStart w:id="772" w:name="_References_1"/>
      <w:bookmarkEnd w:id="770"/>
      <w:bookmarkEnd w:id="771"/>
      <w:bookmarkEnd w:id="772"/>
      <w:r>
        <w:t>References</w:t>
      </w:r>
    </w:p>
    <w:p w14:paraId="07B2DEAF" w14:textId="13ABA2A6" w:rsidR="00423A2D" w:rsidRPr="00AC3B88" w:rsidRDefault="00423A2D" w:rsidP="00423A2D">
      <w:pPr>
        <w:rPr>
          <w:szCs w:val="20"/>
        </w:rPr>
      </w:pPr>
      <w:del w:id="773" w:author="Author" w:date="2022-07-19T19:32:00Z">
        <w:r w:rsidRPr="00AC3B88" w:rsidDel="00423A2D">
          <w:rPr>
            <w:szCs w:val="20"/>
          </w:rPr>
          <w:delText>[</w:delText>
        </w:r>
      </w:del>
      <w:r w:rsidRPr="00AC3B88">
        <w:rPr>
          <w:szCs w:val="20"/>
        </w:rPr>
        <w:t>1</w:t>
      </w:r>
      <w:ins w:id="774" w:author="Author" w:date="2022-07-19T19:32:00Z">
        <w:r>
          <w:rPr>
            <w:szCs w:val="20"/>
          </w:rPr>
          <w:t>.</w:t>
        </w:r>
      </w:ins>
      <w:del w:id="775" w:author="Author" w:date="2022-07-19T19:32:00Z">
        <w:r w:rsidRPr="00AC3B88" w:rsidDel="00423A2D">
          <w:rPr>
            <w:szCs w:val="20"/>
          </w:rPr>
          <w:delText>]</w:delText>
        </w:r>
      </w:del>
      <w:r w:rsidRPr="00AC3B88">
        <w:rPr>
          <w:szCs w:val="20"/>
        </w:rPr>
        <w:t xml:space="preserve"> </w:t>
      </w:r>
      <w:commentRangeStart w:id="776"/>
      <w:commentRangeStart w:id="777"/>
      <w:r w:rsidRPr="00AC3B88">
        <w:rPr>
          <w:szCs w:val="20"/>
        </w:rPr>
        <w:t>Safiejko</w:t>
      </w:r>
      <w:del w:id="778" w:author="Author" w:date="2022-07-19T18:19:00Z">
        <w:r w:rsidRPr="00AC3B88" w:rsidDel="00DB6751">
          <w:rPr>
            <w:szCs w:val="20"/>
          </w:rPr>
          <w:delText>,</w:delText>
        </w:r>
      </w:del>
      <w:r w:rsidRPr="00AC3B88">
        <w:rPr>
          <w:szCs w:val="20"/>
        </w:rPr>
        <w:t xml:space="preserve"> </w:t>
      </w:r>
      <w:commentRangeEnd w:id="776"/>
      <w:r>
        <w:rPr>
          <w:rStyle w:val="CommentReference"/>
        </w:rPr>
        <w:commentReference w:id="776"/>
      </w:r>
      <w:r w:rsidRPr="00AC3B88">
        <w:rPr>
          <w:szCs w:val="20"/>
        </w:rPr>
        <w:t>K</w:t>
      </w:r>
      <w:del w:id="779" w:author="Author" w:date="2022-07-19T18:19:00Z">
        <w:r w:rsidRPr="00AC3B88" w:rsidDel="00DB6751">
          <w:rPr>
            <w:szCs w:val="20"/>
          </w:rPr>
          <w:delText>.</w:delText>
        </w:r>
      </w:del>
      <w:r w:rsidRPr="00AC3B88">
        <w:rPr>
          <w:szCs w:val="20"/>
        </w:rPr>
        <w:t>, et al.</w:t>
      </w:r>
      <w:del w:id="780" w:author="Author" w:date="2022-07-19T18:19:00Z">
        <w:r w:rsidRPr="00AC3B88" w:rsidDel="00067655">
          <w:rPr>
            <w:szCs w:val="20"/>
          </w:rPr>
          <w:delText>,</w:delText>
        </w:r>
      </w:del>
      <w:r w:rsidRPr="00AC3B88">
        <w:rPr>
          <w:szCs w:val="20"/>
        </w:rPr>
        <w:t xml:space="preserve"> </w:t>
      </w:r>
      <w:commentRangeEnd w:id="777"/>
      <w:r>
        <w:rPr>
          <w:rStyle w:val="CommentReference"/>
        </w:rPr>
        <w:commentReference w:id="777"/>
      </w:r>
      <w:r w:rsidRPr="00AC3B88">
        <w:rPr>
          <w:szCs w:val="20"/>
        </w:rPr>
        <w:t>Robotic-assisted vs. standard laparoscopic surgery for rectal cancer resection: a systematic review and meta-analysis of 19,731 patients. Cancers (Basel)</w:t>
      </w:r>
      <w:del w:id="781" w:author="Author" w:date="2022-07-19T18:09:00Z">
        <w:r w:rsidRPr="00AC3B88" w:rsidDel="00F87E4F">
          <w:rPr>
            <w:szCs w:val="20"/>
          </w:rPr>
          <w:delText>,</w:delText>
        </w:r>
      </w:del>
      <w:r w:rsidRPr="00AC3B88">
        <w:rPr>
          <w:szCs w:val="20"/>
        </w:rPr>
        <w:t xml:space="preserve"> 2021</w:t>
      </w:r>
      <w:del w:id="782" w:author="Author" w:date="2022-07-19T18:09:00Z">
        <w:r w:rsidRPr="00AC3B88" w:rsidDel="00F87E4F">
          <w:rPr>
            <w:szCs w:val="20"/>
          </w:rPr>
          <w:delText xml:space="preserve">. </w:delText>
        </w:r>
      </w:del>
      <w:ins w:id="783" w:author="Author" w:date="2022-07-19T18:09:00Z">
        <w:r>
          <w:rPr>
            <w:szCs w:val="20"/>
          </w:rPr>
          <w:t>;</w:t>
        </w:r>
      </w:ins>
      <w:r w:rsidRPr="00AC3B88">
        <w:rPr>
          <w:szCs w:val="20"/>
        </w:rPr>
        <w:t>14(1)</w:t>
      </w:r>
      <w:ins w:id="784" w:author="Author" w:date="2022-07-19T18:10:00Z">
        <w:r>
          <w:rPr>
            <w:szCs w:val="20"/>
          </w:rPr>
          <w:t>:180</w:t>
        </w:r>
      </w:ins>
      <w:r w:rsidRPr="00AC3B88">
        <w:rPr>
          <w:szCs w:val="20"/>
        </w:rPr>
        <w:t>.</w:t>
      </w:r>
    </w:p>
    <w:p w14:paraId="74159C57" w14:textId="68797AE0" w:rsidR="00423A2D" w:rsidRPr="00AC3B88" w:rsidRDefault="00423A2D" w:rsidP="00423A2D">
      <w:pPr>
        <w:rPr>
          <w:szCs w:val="20"/>
        </w:rPr>
      </w:pPr>
      <w:del w:id="785" w:author="Author" w:date="2022-07-19T19:32:00Z">
        <w:r w:rsidRPr="00AC3B88" w:rsidDel="00423A2D">
          <w:rPr>
            <w:szCs w:val="20"/>
          </w:rPr>
          <w:delText>[</w:delText>
        </w:r>
      </w:del>
      <w:r w:rsidRPr="00AC3B88">
        <w:rPr>
          <w:szCs w:val="20"/>
        </w:rPr>
        <w:t>2</w:t>
      </w:r>
      <w:ins w:id="786" w:author="Author" w:date="2022-07-19T19:32:00Z">
        <w:r>
          <w:rPr>
            <w:szCs w:val="20"/>
          </w:rPr>
          <w:t>.</w:t>
        </w:r>
      </w:ins>
      <w:del w:id="787" w:author="Author" w:date="2022-07-19T19:32:00Z">
        <w:r w:rsidRPr="00AC3B88" w:rsidDel="00423A2D">
          <w:rPr>
            <w:szCs w:val="20"/>
          </w:rPr>
          <w:delText>]</w:delText>
        </w:r>
      </w:del>
      <w:r w:rsidRPr="00AC3B88">
        <w:rPr>
          <w:szCs w:val="20"/>
        </w:rPr>
        <w:t xml:space="preserve"> Kim</w:t>
      </w:r>
      <w:del w:id="788" w:author="Author" w:date="2022-07-19T18:20:00Z">
        <w:r w:rsidRPr="00AC3B88" w:rsidDel="00DB6751">
          <w:rPr>
            <w:szCs w:val="20"/>
          </w:rPr>
          <w:delText>,</w:delText>
        </w:r>
      </w:del>
      <w:r w:rsidRPr="00AC3B88">
        <w:rPr>
          <w:szCs w:val="20"/>
        </w:rPr>
        <w:t xml:space="preserve"> M</w:t>
      </w:r>
      <w:del w:id="789" w:author="Author" w:date="2022-07-19T18:20:00Z">
        <w:r w:rsidRPr="00AC3B88" w:rsidDel="00DB6751">
          <w:rPr>
            <w:szCs w:val="20"/>
          </w:rPr>
          <w:delText>.</w:delText>
        </w:r>
      </w:del>
      <w:r w:rsidRPr="00AC3B88">
        <w:rPr>
          <w:szCs w:val="20"/>
        </w:rPr>
        <w:t>J</w:t>
      </w:r>
      <w:del w:id="790" w:author="Author" w:date="2022-07-19T18:20:00Z">
        <w:r w:rsidRPr="00AC3B88" w:rsidDel="00DB6751">
          <w:rPr>
            <w:szCs w:val="20"/>
          </w:rPr>
          <w:delText>.</w:delText>
        </w:r>
      </w:del>
      <w:r w:rsidRPr="00AC3B88">
        <w:rPr>
          <w:szCs w:val="20"/>
        </w:rPr>
        <w:t>, et al.</w:t>
      </w:r>
      <w:del w:id="791" w:author="Author" w:date="2022-07-19T18:19:00Z">
        <w:r w:rsidRPr="00AC3B88" w:rsidDel="00686286">
          <w:rPr>
            <w:szCs w:val="20"/>
          </w:rPr>
          <w:delText>,</w:delText>
        </w:r>
      </w:del>
      <w:r w:rsidRPr="00AC3B88">
        <w:rPr>
          <w:szCs w:val="20"/>
        </w:rPr>
        <w:t xml:space="preserve"> Two dominant patterns of low anterior resection syndrome and their effects on patients' quality of life. </w:t>
      </w:r>
      <w:del w:id="792" w:author="Author" w:date="2022-07-19T18:10:00Z">
        <w:r w:rsidRPr="00AC3B88" w:rsidDel="004C683D">
          <w:rPr>
            <w:szCs w:val="20"/>
          </w:rPr>
          <w:delText>Sci</w:delText>
        </w:r>
        <w:r w:rsidDel="004C683D">
          <w:rPr>
            <w:szCs w:val="20"/>
          </w:rPr>
          <w:delText xml:space="preserve">entific </w:delText>
        </w:r>
      </w:del>
      <w:ins w:id="793" w:author="Author" w:date="2022-07-19T18:10:00Z">
        <w:r>
          <w:rPr>
            <w:szCs w:val="20"/>
          </w:rPr>
          <w:t xml:space="preserve">Sci </w:t>
        </w:r>
      </w:ins>
      <w:del w:id="794" w:author="Author" w:date="2022-07-19T18:10:00Z">
        <w:r w:rsidDel="004C683D">
          <w:rPr>
            <w:szCs w:val="20"/>
          </w:rPr>
          <w:delText>Reports</w:delText>
        </w:r>
      </w:del>
      <w:ins w:id="795" w:author="Author" w:date="2022-07-19T18:10:00Z">
        <w:r>
          <w:rPr>
            <w:szCs w:val="20"/>
          </w:rPr>
          <w:t>Re</w:t>
        </w:r>
      </w:ins>
      <w:ins w:id="796" w:author="Author" w:date="2022-07-19T18:11:00Z">
        <w:r>
          <w:rPr>
            <w:szCs w:val="20"/>
          </w:rPr>
          <w:t>p</w:t>
        </w:r>
      </w:ins>
      <w:del w:id="797" w:author="Author" w:date="2022-07-19T18:11:00Z">
        <w:r w:rsidDel="004C683D">
          <w:rPr>
            <w:szCs w:val="20"/>
          </w:rPr>
          <w:delText>,</w:delText>
        </w:r>
      </w:del>
      <w:r>
        <w:rPr>
          <w:szCs w:val="20"/>
        </w:rPr>
        <w:t xml:space="preserve"> </w:t>
      </w:r>
      <w:r w:rsidRPr="00AC3B88">
        <w:rPr>
          <w:szCs w:val="20"/>
        </w:rPr>
        <w:t>2021</w:t>
      </w:r>
      <w:del w:id="798" w:author="Author" w:date="2022-07-19T18:11:00Z">
        <w:r w:rsidRPr="00AC3B88" w:rsidDel="004C683D">
          <w:rPr>
            <w:szCs w:val="20"/>
          </w:rPr>
          <w:delText xml:space="preserve">. </w:delText>
        </w:r>
      </w:del>
      <w:ins w:id="799" w:author="Author" w:date="2022-07-19T18:11:00Z">
        <w:r>
          <w:rPr>
            <w:szCs w:val="20"/>
          </w:rPr>
          <w:t>;</w:t>
        </w:r>
      </w:ins>
      <w:r w:rsidRPr="00AC3B88">
        <w:rPr>
          <w:szCs w:val="20"/>
        </w:rPr>
        <w:t>11(1):</w:t>
      </w:r>
      <w:del w:id="800" w:author="Author" w:date="2022-07-19T18:11:00Z">
        <w:r w:rsidRPr="00AC3B88" w:rsidDel="004C683D">
          <w:rPr>
            <w:szCs w:val="20"/>
          </w:rPr>
          <w:delText xml:space="preserve"> p. </w:delText>
        </w:r>
      </w:del>
      <w:r w:rsidRPr="00AC3B88">
        <w:rPr>
          <w:szCs w:val="20"/>
        </w:rPr>
        <w:t>3538.</w:t>
      </w:r>
    </w:p>
    <w:p w14:paraId="7C1B9B5B" w14:textId="17F6693E" w:rsidR="00423A2D" w:rsidRPr="00AC3B88" w:rsidRDefault="00423A2D" w:rsidP="00423A2D">
      <w:pPr>
        <w:rPr>
          <w:szCs w:val="20"/>
        </w:rPr>
      </w:pPr>
      <w:del w:id="801" w:author="Author" w:date="2022-07-19T19:32:00Z">
        <w:r w:rsidRPr="00AC3B88" w:rsidDel="00423A2D">
          <w:rPr>
            <w:szCs w:val="20"/>
          </w:rPr>
          <w:delText>[</w:delText>
        </w:r>
      </w:del>
      <w:r w:rsidRPr="00AC3B88">
        <w:rPr>
          <w:szCs w:val="20"/>
        </w:rPr>
        <w:t>3</w:t>
      </w:r>
      <w:ins w:id="802" w:author="Author" w:date="2022-07-19T19:32:00Z">
        <w:r>
          <w:rPr>
            <w:szCs w:val="20"/>
          </w:rPr>
          <w:t>.</w:t>
        </w:r>
      </w:ins>
      <w:del w:id="803" w:author="Author" w:date="2022-07-19T19:32:00Z">
        <w:r w:rsidRPr="00AC3B88" w:rsidDel="00423A2D">
          <w:rPr>
            <w:szCs w:val="20"/>
          </w:rPr>
          <w:delText>]</w:delText>
        </w:r>
      </w:del>
      <w:r w:rsidRPr="00AC3B88">
        <w:rPr>
          <w:szCs w:val="20"/>
        </w:rPr>
        <w:t xml:space="preserve"> Almeida</w:t>
      </w:r>
      <w:del w:id="804" w:author="Author" w:date="2022-07-19T18:20:00Z">
        <w:r w:rsidRPr="00AC3B88" w:rsidDel="00534DC5">
          <w:rPr>
            <w:szCs w:val="20"/>
          </w:rPr>
          <w:delText>,</w:delText>
        </w:r>
      </w:del>
      <w:r w:rsidRPr="00AC3B88">
        <w:rPr>
          <w:szCs w:val="20"/>
        </w:rPr>
        <w:t xml:space="preserve"> M</w:t>
      </w:r>
      <w:del w:id="805" w:author="Author" w:date="2022-07-19T18:20:00Z">
        <w:r w:rsidRPr="00AC3B88" w:rsidDel="00534DC5">
          <w:rPr>
            <w:szCs w:val="20"/>
          </w:rPr>
          <w:delText>.</w:delText>
        </w:r>
      </w:del>
      <w:r w:rsidRPr="00AC3B88">
        <w:rPr>
          <w:szCs w:val="20"/>
        </w:rPr>
        <w:t>S</w:t>
      </w:r>
      <w:del w:id="806" w:author="Author" w:date="2022-07-19T18:20:00Z">
        <w:r w:rsidRPr="00AC3B88" w:rsidDel="00534DC5">
          <w:rPr>
            <w:szCs w:val="20"/>
          </w:rPr>
          <w:delText>.</w:delText>
        </w:r>
      </w:del>
      <w:r w:rsidRPr="00AC3B88">
        <w:rPr>
          <w:szCs w:val="20"/>
        </w:rPr>
        <w:t>C</w:t>
      </w:r>
      <w:del w:id="807" w:author="Author" w:date="2022-07-19T18:20:00Z">
        <w:r w:rsidRPr="00AC3B88" w:rsidDel="00534DC5">
          <w:rPr>
            <w:szCs w:val="20"/>
          </w:rPr>
          <w:delText>.</w:delText>
        </w:r>
      </w:del>
      <w:r w:rsidRPr="00AC3B88">
        <w:rPr>
          <w:szCs w:val="20"/>
        </w:rPr>
        <w:t>, et al., International Classification of Diseases</w:t>
      </w:r>
      <w:r>
        <w:rPr>
          <w:szCs w:val="20"/>
        </w:rPr>
        <w:t>—</w:t>
      </w:r>
      <w:r w:rsidRPr="00AC3B88">
        <w:rPr>
          <w:szCs w:val="20"/>
        </w:rPr>
        <w:t xml:space="preserve">11th revision: from design to implementation. </w:t>
      </w:r>
      <w:ins w:id="808" w:author="Author" w:date="2022-07-19T18:12:00Z">
        <w:r w:rsidRPr="008D7687">
          <w:rPr>
            <w:szCs w:val="20"/>
          </w:rPr>
          <w:t>Rev Saude Publica</w:t>
        </w:r>
      </w:ins>
      <w:del w:id="809" w:author="Author" w:date="2022-07-19T18:12:00Z">
        <w:r w:rsidRPr="00AC3B88" w:rsidDel="008D7687">
          <w:rPr>
            <w:szCs w:val="20"/>
          </w:rPr>
          <w:delText>Revista de saude publica</w:delText>
        </w:r>
        <w:r w:rsidRPr="00AC3B88" w:rsidDel="00E35B63">
          <w:rPr>
            <w:szCs w:val="20"/>
          </w:rPr>
          <w:delText>,</w:delText>
        </w:r>
      </w:del>
      <w:r w:rsidRPr="00AC3B88">
        <w:rPr>
          <w:szCs w:val="20"/>
        </w:rPr>
        <w:t xml:space="preserve"> </w:t>
      </w:r>
      <w:ins w:id="810" w:author="Author" w:date="2022-07-19T18:12:00Z">
        <w:r w:rsidRPr="00173ABE">
          <w:rPr>
            <w:szCs w:val="20"/>
          </w:rPr>
          <w:t>2020;54:104</w:t>
        </w:r>
      </w:ins>
      <w:del w:id="811" w:author="Author" w:date="2022-07-19T18:12:00Z">
        <w:r w:rsidRPr="00AC3B88" w:rsidDel="00173ABE">
          <w:rPr>
            <w:szCs w:val="20"/>
          </w:rPr>
          <w:delText>2020</w:delText>
        </w:r>
        <w:r w:rsidRPr="00AC3B88" w:rsidDel="00E35B63">
          <w:rPr>
            <w:szCs w:val="20"/>
          </w:rPr>
          <w:delText xml:space="preserve">. </w:delText>
        </w:r>
        <w:r w:rsidRPr="00AC3B88" w:rsidDel="00173ABE">
          <w:rPr>
            <w:szCs w:val="20"/>
          </w:rPr>
          <w:delText>54:</w:delText>
        </w:r>
        <w:r w:rsidRPr="00AC3B88" w:rsidDel="00E35B63">
          <w:rPr>
            <w:szCs w:val="20"/>
          </w:rPr>
          <w:delText xml:space="preserve"> p.</w:delText>
        </w:r>
        <w:r w:rsidRPr="00AC3B88" w:rsidDel="00173ABE">
          <w:rPr>
            <w:szCs w:val="20"/>
          </w:rPr>
          <w:delText xml:space="preserve"> 104</w:delText>
        </w:r>
      </w:del>
      <w:r w:rsidRPr="00AC3B88">
        <w:rPr>
          <w:szCs w:val="20"/>
        </w:rPr>
        <w:t>.</w:t>
      </w:r>
    </w:p>
    <w:p w14:paraId="4A23E5AC" w14:textId="21FE3DD7" w:rsidR="00423A2D" w:rsidRPr="00AC3B88" w:rsidRDefault="00423A2D" w:rsidP="00423A2D">
      <w:pPr>
        <w:rPr>
          <w:szCs w:val="20"/>
        </w:rPr>
      </w:pPr>
      <w:del w:id="812" w:author="Author" w:date="2022-07-19T19:32:00Z">
        <w:r w:rsidRPr="00AC3B88" w:rsidDel="00423A2D">
          <w:rPr>
            <w:szCs w:val="20"/>
          </w:rPr>
          <w:delText>[</w:delText>
        </w:r>
      </w:del>
      <w:r w:rsidRPr="00AC3B88">
        <w:rPr>
          <w:szCs w:val="20"/>
        </w:rPr>
        <w:t>4</w:t>
      </w:r>
      <w:ins w:id="813" w:author="Author" w:date="2022-07-19T19:32:00Z">
        <w:r>
          <w:rPr>
            <w:szCs w:val="20"/>
          </w:rPr>
          <w:t>.</w:t>
        </w:r>
      </w:ins>
      <w:del w:id="814" w:author="Author" w:date="2022-07-19T19:32:00Z">
        <w:r w:rsidRPr="00AC3B88" w:rsidDel="00423A2D">
          <w:rPr>
            <w:szCs w:val="20"/>
          </w:rPr>
          <w:delText>]</w:delText>
        </w:r>
      </w:del>
      <w:r w:rsidRPr="00AC3B88">
        <w:rPr>
          <w:szCs w:val="20"/>
        </w:rPr>
        <w:t xml:space="preserve"> Baumel</w:t>
      </w:r>
      <w:del w:id="815" w:author="Author" w:date="2022-07-19T18:20:00Z">
        <w:r w:rsidRPr="00AC3B88" w:rsidDel="00AD4799">
          <w:rPr>
            <w:szCs w:val="20"/>
          </w:rPr>
          <w:delText>,</w:delText>
        </w:r>
      </w:del>
      <w:r w:rsidRPr="00AC3B88">
        <w:rPr>
          <w:szCs w:val="20"/>
        </w:rPr>
        <w:t xml:space="preserve"> </w:t>
      </w:r>
      <w:r>
        <w:rPr>
          <w:szCs w:val="20"/>
        </w:rPr>
        <w:t>T</w:t>
      </w:r>
      <w:del w:id="816" w:author="Author" w:date="2022-07-19T18:20:00Z">
        <w:r w:rsidDel="00AD4799">
          <w:rPr>
            <w:szCs w:val="20"/>
          </w:rPr>
          <w:delText>.</w:delText>
        </w:r>
      </w:del>
      <w:r>
        <w:rPr>
          <w:szCs w:val="20"/>
        </w:rPr>
        <w:t xml:space="preserve">, </w:t>
      </w:r>
      <w:r w:rsidRPr="00AC3B88">
        <w:rPr>
          <w:szCs w:val="20"/>
        </w:rPr>
        <w:t>et al. Multi-label classification of patient notes: case study on ICD code assignment. In</w:t>
      </w:r>
      <w:ins w:id="817" w:author="Author" w:date="2022-07-19T18:14:00Z">
        <w:r>
          <w:rPr>
            <w:szCs w:val="20"/>
          </w:rPr>
          <w:t>:</w:t>
        </w:r>
      </w:ins>
      <w:r w:rsidRPr="00AC3B88">
        <w:rPr>
          <w:szCs w:val="20"/>
        </w:rPr>
        <w:t xml:space="preserve"> Proceedings of the AAAI Workshop on Health Intelligence</w:t>
      </w:r>
      <w:ins w:id="818" w:author="Author" w:date="2022-07-19T18:13:00Z">
        <w:r>
          <w:rPr>
            <w:szCs w:val="20"/>
          </w:rPr>
          <w:t xml:space="preserve"> </w:t>
        </w:r>
      </w:ins>
      <w:del w:id="819" w:author="Author" w:date="2022-07-19T18:13:00Z">
        <w:r w:rsidRPr="00AC3B88" w:rsidDel="00D50C19">
          <w:rPr>
            <w:szCs w:val="20"/>
          </w:rPr>
          <w:delText xml:space="preserve">, </w:delText>
        </w:r>
      </w:del>
      <w:r>
        <w:rPr>
          <w:szCs w:val="20"/>
        </w:rPr>
        <w:t>2018</w:t>
      </w:r>
      <w:del w:id="820" w:author="Author" w:date="2022-07-19T18:13:00Z">
        <w:r w:rsidDel="00D50C19">
          <w:rPr>
            <w:szCs w:val="20"/>
          </w:rPr>
          <w:delText xml:space="preserve">, </w:delText>
        </w:r>
        <w:r w:rsidRPr="00AC3B88" w:rsidDel="00D50C19">
          <w:rPr>
            <w:szCs w:val="20"/>
          </w:rPr>
          <w:delText>p</w:delText>
        </w:r>
        <w:r w:rsidDel="00D50C19">
          <w:rPr>
            <w:szCs w:val="20"/>
          </w:rPr>
          <w:delText xml:space="preserve">p. </w:delText>
        </w:r>
      </w:del>
      <w:ins w:id="821" w:author="Author" w:date="2022-07-19T18:13:00Z">
        <w:r>
          <w:rPr>
            <w:szCs w:val="20"/>
          </w:rPr>
          <w:t>:</w:t>
        </w:r>
      </w:ins>
      <w:r w:rsidRPr="00AC3B88">
        <w:rPr>
          <w:szCs w:val="20"/>
        </w:rPr>
        <w:t>409</w:t>
      </w:r>
      <w:ins w:id="822" w:author="Author" w:date="2022-07-19T18:13:00Z">
        <w:r>
          <w:rPr>
            <w:szCs w:val="20"/>
          </w:rPr>
          <w:t>-</w:t>
        </w:r>
      </w:ins>
      <w:del w:id="823" w:author="Author" w:date="2022-07-19T18:13:00Z">
        <w:r w:rsidRPr="00AC3B88" w:rsidDel="00DD1A7F">
          <w:rPr>
            <w:szCs w:val="20"/>
          </w:rPr>
          <w:delText>–</w:delText>
        </w:r>
      </w:del>
      <w:r w:rsidRPr="00AC3B88">
        <w:rPr>
          <w:szCs w:val="20"/>
        </w:rPr>
        <w:t>416</w:t>
      </w:r>
      <w:r>
        <w:rPr>
          <w:szCs w:val="20"/>
        </w:rPr>
        <w:t>.</w:t>
      </w:r>
    </w:p>
    <w:p w14:paraId="5E2EDBD0" w14:textId="28AED2EB" w:rsidR="00423A2D" w:rsidRPr="00AC3B88" w:rsidRDefault="00423A2D" w:rsidP="00423A2D">
      <w:pPr>
        <w:rPr>
          <w:szCs w:val="20"/>
        </w:rPr>
      </w:pPr>
      <w:del w:id="824" w:author="Author" w:date="2022-07-19T19:32:00Z">
        <w:r w:rsidRPr="00AC3B88" w:rsidDel="00423A2D">
          <w:rPr>
            <w:szCs w:val="20"/>
          </w:rPr>
          <w:delText>[</w:delText>
        </w:r>
      </w:del>
      <w:r w:rsidRPr="00AC3B88">
        <w:rPr>
          <w:szCs w:val="20"/>
        </w:rPr>
        <w:t>5</w:t>
      </w:r>
      <w:ins w:id="825" w:author="Author" w:date="2022-07-19T19:32:00Z">
        <w:r>
          <w:rPr>
            <w:szCs w:val="20"/>
          </w:rPr>
          <w:t>.</w:t>
        </w:r>
      </w:ins>
      <w:del w:id="826" w:author="Author" w:date="2022-07-19T19:32:00Z">
        <w:r w:rsidRPr="00AC3B88" w:rsidDel="00423A2D">
          <w:rPr>
            <w:szCs w:val="20"/>
          </w:rPr>
          <w:delText>]</w:delText>
        </w:r>
      </w:del>
      <w:r w:rsidRPr="00AC3B88">
        <w:rPr>
          <w:szCs w:val="20"/>
        </w:rPr>
        <w:t xml:space="preserve"> Guoyin</w:t>
      </w:r>
      <w:del w:id="827" w:author="Author" w:date="2022-07-19T18:20:00Z">
        <w:r w:rsidDel="00991428">
          <w:rPr>
            <w:szCs w:val="20"/>
          </w:rPr>
          <w:delText>,</w:delText>
        </w:r>
      </w:del>
      <w:r w:rsidRPr="00AC3B88">
        <w:rPr>
          <w:szCs w:val="20"/>
        </w:rPr>
        <w:t xml:space="preserve"> W</w:t>
      </w:r>
      <w:del w:id="828" w:author="Author" w:date="2022-07-19T18:20:00Z">
        <w:r w:rsidDel="00991428">
          <w:rPr>
            <w:szCs w:val="20"/>
          </w:rPr>
          <w:delText>.</w:delText>
        </w:r>
      </w:del>
      <w:r w:rsidRPr="00AC3B88">
        <w:rPr>
          <w:szCs w:val="20"/>
        </w:rPr>
        <w:t>, et al. Joint embedding of words and labels for text classification. In</w:t>
      </w:r>
      <w:ins w:id="829" w:author="Author" w:date="2022-07-19T18:14:00Z">
        <w:r>
          <w:rPr>
            <w:szCs w:val="20"/>
          </w:rPr>
          <w:t>:</w:t>
        </w:r>
      </w:ins>
      <w:r w:rsidRPr="00AC3B88">
        <w:rPr>
          <w:szCs w:val="20"/>
        </w:rPr>
        <w:t xml:space="preserve"> Proceedings of ACL</w:t>
      </w:r>
      <w:del w:id="830" w:author="Author" w:date="2022-07-19T18:14:00Z">
        <w:r w:rsidRPr="00AC3B88" w:rsidDel="00BF1953">
          <w:rPr>
            <w:szCs w:val="20"/>
          </w:rPr>
          <w:delText>,</w:delText>
        </w:r>
      </w:del>
      <w:r w:rsidRPr="00AC3B88">
        <w:rPr>
          <w:szCs w:val="20"/>
        </w:rPr>
        <w:t xml:space="preserve"> </w:t>
      </w:r>
      <w:r>
        <w:rPr>
          <w:szCs w:val="20"/>
        </w:rPr>
        <w:t>2018</w:t>
      </w:r>
      <w:del w:id="831" w:author="Author" w:date="2022-07-19T18:14:00Z">
        <w:r w:rsidDel="00BF1953">
          <w:rPr>
            <w:szCs w:val="20"/>
          </w:rPr>
          <w:delText xml:space="preserve">, </w:delText>
        </w:r>
      </w:del>
      <w:ins w:id="832" w:author="Author" w:date="2022-07-19T18:14:00Z">
        <w:r>
          <w:rPr>
            <w:szCs w:val="20"/>
          </w:rPr>
          <w:t>:</w:t>
        </w:r>
      </w:ins>
      <w:del w:id="833" w:author="Author" w:date="2022-07-19T18:14:00Z">
        <w:r w:rsidRPr="00AC3B88" w:rsidDel="00BF1953">
          <w:rPr>
            <w:szCs w:val="20"/>
          </w:rPr>
          <w:delText>p</w:delText>
        </w:r>
        <w:r w:rsidDel="00BF1953">
          <w:rPr>
            <w:szCs w:val="20"/>
          </w:rPr>
          <w:delText xml:space="preserve">p. </w:delText>
        </w:r>
      </w:del>
      <w:r w:rsidRPr="00AC3B88">
        <w:rPr>
          <w:szCs w:val="20"/>
        </w:rPr>
        <w:t>2321</w:t>
      </w:r>
      <w:del w:id="834" w:author="Author" w:date="2022-07-19T18:14:00Z">
        <w:r w:rsidRPr="00AC3B88" w:rsidDel="00BF1953">
          <w:rPr>
            <w:szCs w:val="20"/>
          </w:rPr>
          <w:delText>–</w:delText>
        </w:r>
      </w:del>
      <w:ins w:id="835" w:author="Author" w:date="2022-07-19T18:14:00Z">
        <w:r>
          <w:rPr>
            <w:szCs w:val="20"/>
          </w:rPr>
          <w:t>-</w:t>
        </w:r>
      </w:ins>
      <w:r w:rsidRPr="00AC3B88">
        <w:rPr>
          <w:szCs w:val="20"/>
        </w:rPr>
        <w:t>2331.</w:t>
      </w:r>
    </w:p>
    <w:p w14:paraId="46B39CB8" w14:textId="26492853" w:rsidR="00423A2D" w:rsidRPr="00AC3B88" w:rsidRDefault="00423A2D" w:rsidP="00423A2D">
      <w:pPr>
        <w:rPr>
          <w:szCs w:val="20"/>
        </w:rPr>
      </w:pPr>
      <w:del w:id="836" w:author="Author" w:date="2022-07-19T19:32:00Z">
        <w:r w:rsidRPr="00AC3B88" w:rsidDel="00423A2D">
          <w:rPr>
            <w:szCs w:val="20"/>
          </w:rPr>
          <w:delText>[</w:delText>
        </w:r>
      </w:del>
      <w:r w:rsidRPr="00AC3B88">
        <w:rPr>
          <w:szCs w:val="20"/>
        </w:rPr>
        <w:t>6</w:t>
      </w:r>
      <w:ins w:id="837" w:author="Author" w:date="2022-07-19T19:32:00Z">
        <w:r>
          <w:rPr>
            <w:szCs w:val="20"/>
          </w:rPr>
          <w:t>.</w:t>
        </w:r>
      </w:ins>
      <w:del w:id="838" w:author="Author" w:date="2022-07-19T19:32:00Z">
        <w:r w:rsidRPr="00AC3B88" w:rsidDel="00423A2D">
          <w:rPr>
            <w:szCs w:val="20"/>
          </w:rPr>
          <w:delText>]</w:delText>
        </w:r>
      </w:del>
      <w:r w:rsidRPr="00AC3B88">
        <w:rPr>
          <w:szCs w:val="20"/>
        </w:rPr>
        <w:t xml:space="preserve"> Congzheng</w:t>
      </w:r>
      <w:del w:id="839" w:author="Author" w:date="2022-07-19T18:19:00Z">
        <w:r w:rsidDel="00C46421">
          <w:rPr>
            <w:szCs w:val="20"/>
          </w:rPr>
          <w:delText>,</w:delText>
        </w:r>
      </w:del>
      <w:r w:rsidRPr="00AC3B88">
        <w:rPr>
          <w:szCs w:val="20"/>
        </w:rPr>
        <w:t xml:space="preserve"> S</w:t>
      </w:r>
      <w:r>
        <w:rPr>
          <w:szCs w:val="20"/>
        </w:rPr>
        <w:t>.</w:t>
      </w:r>
      <w:del w:id="840" w:author="Author" w:date="2022-07-19T18:19:00Z">
        <w:r w:rsidRPr="00AC3B88" w:rsidDel="00C46421">
          <w:rPr>
            <w:szCs w:val="20"/>
          </w:rPr>
          <w:delText>,</w:delText>
        </w:r>
      </w:del>
      <w:r w:rsidRPr="00AC3B88">
        <w:rPr>
          <w:szCs w:val="20"/>
        </w:rPr>
        <w:t xml:space="preserve"> et al. Generalized </w:t>
      </w:r>
      <w:r>
        <w:rPr>
          <w:szCs w:val="20"/>
        </w:rPr>
        <w:t>z</w:t>
      </w:r>
      <w:r w:rsidRPr="00AC3B88">
        <w:rPr>
          <w:szCs w:val="20"/>
        </w:rPr>
        <w:t xml:space="preserve">ero-shot ICD </w:t>
      </w:r>
      <w:r>
        <w:rPr>
          <w:szCs w:val="20"/>
        </w:rPr>
        <w:t>c</w:t>
      </w:r>
      <w:r w:rsidRPr="00AC3B88">
        <w:rPr>
          <w:szCs w:val="20"/>
        </w:rPr>
        <w:t>oding. arXiv preprint arXiv:1909.13154, 2019</w:t>
      </w:r>
      <w:r>
        <w:rPr>
          <w:szCs w:val="20"/>
        </w:rPr>
        <w:t>.</w:t>
      </w:r>
    </w:p>
    <w:p w14:paraId="739016BB" w14:textId="6675B8B5" w:rsidR="00423A2D" w:rsidRPr="00AC3B88" w:rsidRDefault="00423A2D" w:rsidP="00423A2D">
      <w:pPr>
        <w:rPr>
          <w:szCs w:val="20"/>
        </w:rPr>
      </w:pPr>
      <w:del w:id="841" w:author="Author" w:date="2022-07-19T19:32:00Z">
        <w:r w:rsidRPr="00AC3B88" w:rsidDel="00423A2D">
          <w:rPr>
            <w:szCs w:val="20"/>
          </w:rPr>
          <w:delText>[</w:delText>
        </w:r>
      </w:del>
      <w:r w:rsidRPr="00AC3B88">
        <w:rPr>
          <w:szCs w:val="20"/>
        </w:rPr>
        <w:t>7</w:t>
      </w:r>
      <w:ins w:id="842" w:author="Author" w:date="2022-07-19T19:32:00Z">
        <w:r>
          <w:rPr>
            <w:szCs w:val="20"/>
          </w:rPr>
          <w:t>.</w:t>
        </w:r>
      </w:ins>
      <w:del w:id="843" w:author="Author" w:date="2022-07-19T19:32:00Z">
        <w:r w:rsidRPr="00AC3B88" w:rsidDel="00423A2D">
          <w:rPr>
            <w:szCs w:val="20"/>
          </w:rPr>
          <w:delText>]</w:delText>
        </w:r>
      </w:del>
      <w:r w:rsidRPr="00AC3B88">
        <w:rPr>
          <w:szCs w:val="20"/>
        </w:rPr>
        <w:t xml:space="preserve"> Haoran</w:t>
      </w:r>
      <w:del w:id="844" w:author="Author" w:date="2022-07-19T18:20:00Z">
        <w:r w:rsidDel="00490EB3">
          <w:rPr>
            <w:szCs w:val="20"/>
          </w:rPr>
          <w:delText>,</w:delText>
        </w:r>
      </w:del>
      <w:r w:rsidRPr="00AC3B88">
        <w:rPr>
          <w:szCs w:val="20"/>
        </w:rPr>
        <w:t xml:space="preserve"> S</w:t>
      </w:r>
      <w:del w:id="845" w:author="Author" w:date="2022-07-19T18:20:00Z">
        <w:r w:rsidDel="00490EB3">
          <w:rPr>
            <w:szCs w:val="20"/>
          </w:rPr>
          <w:delText>.</w:delText>
        </w:r>
      </w:del>
      <w:r w:rsidRPr="00AC3B88">
        <w:rPr>
          <w:szCs w:val="20"/>
        </w:rPr>
        <w:t>, et al. Towards automated ICD coding using deep learning. arXiv preprint, arXiv:1711.04075, 2017.</w:t>
      </w:r>
    </w:p>
    <w:p w14:paraId="79C5069B" w14:textId="2E49D0A3" w:rsidR="00423A2D" w:rsidRPr="00AC3B88" w:rsidRDefault="00423A2D" w:rsidP="00423A2D">
      <w:pPr>
        <w:rPr>
          <w:szCs w:val="20"/>
        </w:rPr>
      </w:pPr>
      <w:del w:id="846" w:author="Author" w:date="2022-07-19T19:32:00Z">
        <w:r w:rsidRPr="00AC3B88" w:rsidDel="00423A2D">
          <w:rPr>
            <w:szCs w:val="20"/>
          </w:rPr>
          <w:delText>[</w:delText>
        </w:r>
      </w:del>
      <w:r w:rsidRPr="00AC3B88">
        <w:rPr>
          <w:szCs w:val="20"/>
        </w:rPr>
        <w:t>8</w:t>
      </w:r>
      <w:ins w:id="847" w:author="Author" w:date="2022-07-19T19:32:00Z">
        <w:r>
          <w:rPr>
            <w:szCs w:val="20"/>
          </w:rPr>
          <w:t>.</w:t>
        </w:r>
      </w:ins>
      <w:del w:id="848" w:author="Author" w:date="2022-07-19T19:32:00Z">
        <w:r w:rsidRPr="00AC3B88" w:rsidDel="00423A2D">
          <w:rPr>
            <w:szCs w:val="20"/>
          </w:rPr>
          <w:delText>]</w:delText>
        </w:r>
      </w:del>
      <w:r w:rsidRPr="00AC3B88">
        <w:rPr>
          <w:szCs w:val="20"/>
        </w:rPr>
        <w:t xml:space="preserve"> Fei</w:t>
      </w:r>
      <w:del w:id="849" w:author="Author" w:date="2022-07-19T18:20:00Z">
        <w:r w:rsidDel="00416058">
          <w:rPr>
            <w:szCs w:val="20"/>
          </w:rPr>
          <w:delText>,</w:delText>
        </w:r>
      </w:del>
      <w:r w:rsidRPr="00AC3B88">
        <w:rPr>
          <w:szCs w:val="20"/>
        </w:rPr>
        <w:t xml:space="preserve"> L</w:t>
      </w:r>
      <w:del w:id="850" w:author="Author" w:date="2022-07-19T18:20:00Z">
        <w:r w:rsidDel="00416058">
          <w:rPr>
            <w:szCs w:val="20"/>
          </w:rPr>
          <w:delText>.</w:delText>
        </w:r>
      </w:del>
      <w:r>
        <w:rPr>
          <w:szCs w:val="20"/>
        </w:rPr>
        <w:t xml:space="preserve">, </w:t>
      </w:r>
      <w:r w:rsidRPr="00AC3B88">
        <w:rPr>
          <w:szCs w:val="20"/>
        </w:rPr>
        <w:t>Hong</w:t>
      </w:r>
      <w:del w:id="851" w:author="Author" w:date="2022-07-19T18:20:00Z">
        <w:r w:rsidDel="00416058">
          <w:rPr>
            <w:szCs w:val="20"/>
          </w:rPr>
          <w:delText>,</w:delText>
        </w:r>
      </w:del>
      <w:r w:rsidRPr="00AC3B88">
        <w:rPr>
          <w:szCs w:val="20"/>
        </w:rPr>
        <w:t xml:space="preserve"> Y. ICD coding from clinical text using multi-filter residual convolutional neural network. In</w:t>
      </w:r>
      <w:ins w:id="852" w:author="Author" w:date="2022-07-19T18:14:00Z">
        <w:r>
          <w:rPr>
            <w:szCs w:val="20"/>
          </w:rPr>
          <w:t>:</w:t>
        </w:r>
      </w:ins>
      <w:r w:rsidRPr="00AC3B88">
        <w:rPr>
          <w:szCs w:val="20"/>
        </w:rPr>
        <w:t xml:space="preserve"> Proceedings of AAAI, 2020</w:t>
      </w:r>
      <w:r>
        <w:rPr>
          <w:szCs w:val="20"/>
        </w:rPr>
        <w:t>.</w:t>
      </w:r>
    </w:p>
    <w:p w14:paraId="169B601F" w14:textId="71D61FB6" w:rsidR="00423A2D" w:rsidRPr="00AC3B88" w:rsidRDefault="00423A2D" w:rsidP="00423A2D">
      <w:pPr>
        <w:rPr>
          <w:szCs w:val="20"/>
        </w:rPr>
      </w:pPr>
      <w:del w:id="853" w:author="Author" w:date="2022-07-19T19:32:00Z">
        <w:r w:rsidRPr="00AC3B88" w:rsidDel="00423A2D">
          <w:rPr>
            <w:szCs w:val="20"/>
          </w:rPr>
          <w:delText>[</w:delText>
        </w:r>
      </w:del>
      <w:r w:rsidRPr="00AC3B88">
        <w:rPr>
          <w:szCs w:val="20"/>
        </w:rPr>
        <w:t>9</w:t>
      </w:r>
      <w:ins w:id="854" w:author="Author" w:date="2022-07-19T19:32:00Z">
        <w:r>
          <w:rPr>
            <w:szCs w:val="20"/>
          </w:rPr>
          <w:t>.</w:t>
        </w:r>
      </w:ins>
      <w:del w:id="855" w:author="Author" w:date="2022-07-19T19:32:00Z">
        <w:r w:rsidRPr="00AC3B88" w:rsidDel="00423A2D">
          <w:rPr>
            <w:szCs w:val="20"/>
          </w:rPr>
          <w:delText>]</w:delText>
        </w:r>
      </w:del>
      <w:r w:rsidRPr="00AC3B88">
        <w:rPr>
          <w:szCs w:val="20"/>
        </w:rPr>
        <w:t xml:space="preserve"> Devlin</w:t>
      </w:r>
      <w:del w:id="856" w:author="Author" w:date="2022-07-19T18:20:00Z">
        <w:r w:rsidRPr="00AC3B88" w:rsidDel="00CF2A82">
          <w:rPr>
            <w:szCs w:val="20"/>
          </w:rPr>
          <w:delText>,</w:delText>
        </w:r>
      </w:del>
      <w:r w:rsidRPr="00AC3B88">
        <w:rPr>
          <w:szCs w:val="20"/>
        </w:rPr>
        <w:t xml:space="preserve"> J</w:t>
      </w:r>
      <w:del w:id="857" w:author="Author" w:date="2022-07-19T18:20:00Z">
        <w:r w:rsidRPr="00AC3B88" w:rsidDel="00CF2A82">
          <w:rPr>
            <w:szCs w:val="20"/>
          </w:rPr>
          <w:delText>.</w:delText>
        </w:r>
      </w:del>
      <w:r w:rsidRPr="00AC3B88">
        <w:rPr>
          <w:szCs w:val="20"/>
        </w:rPr>
        <w:t xml:space="preserve">, </w:t>
      </w:r>
      <w:r>
        <w:rPr>
          <w:szCs w:val="20"/>
        </w:rPr>
        <w:t>et al.</w:t>
      </w:r>
      <w:r w:rsidRPr="00AC3B88">
        <w:rPr>
          <w:szCs w:val="20"/>
        </w:rPr>
        <w:t xml:space="preserve"> BERT: Pre-training of deep bidirectional transformers for language understanding. arXiv preprint arXiv:1810.04805</w:t>
      </w:r>
      <w:r>
        <w:rPr>
          <w:szCs w:val="20"/>
        </w:rPr>
        <w:t>, 2018</w:t>
      </w:r>
      <w:r w:rsidRPr="00AC3B88">
        <w:rPr>
          <w:szCs w:val="20"/>
        </w:rPr>
        <w:t>.</w:t>
      </w:r>
    </w:p>
    <w:p w14:paraId="61C349D2" w14:textId="6A8BBF1F" w:rsidR="00423A2D" w:rsidRPr="00AC3B88" w:rsidRDefault="00423A2D" w:rsidP="00423A2D">
      <w:pPr>
        <w:rPr>
          <w:szCs w:val="20"/>
        </w:rPr>
      </w:pPr>
      <w:del w:id="858" w:author="Author" w:date="2022-07-19T19:32:00Z">
        <w:r w:rsidRPr="00AC3B88" w:rsidDel="00423A2D">
          <w:rPr>
            <w:szCs w:val="20"/>
          </w:rPr>
          <w:delText>[</w:delText>
        </w:r>
      </w:del>
      <w:r w:rsidRPr="00AC3B88">
        <w:rPr>
          <w:szCs w:val="20"/>
        </w:rPr>
        <w:t>10</w:t>
      </w:r>
      <w:ins w:id="859" w:author="Author" w:date="2022-07-19T19:32:00Z">
        <w:r>
          <w:rPr>
            <w:szCs w:val="20"/>
          </w:rPr>
          <w:t>.</w:t>
        </w:r>
      </w:ins>
      <w:del w:id="860" w:author="Author" w:date="2022-07-19T19:32:00Z">
        <w:r w:rsidRPr="00AC3B88" w:rsidDel="00423A2D">
          <w:rPr>
            <w:szCs w:val="20"/>
          </w:rPr>
          <w:delText>]</w:delText>
        </w:r>
      </w:del>
      <w:r w:rsidRPr="00AC3B88">
        <w:rPr>
          <w:szCs w:val="20"/>
        </w:rPr>
        <w:t xml:space="preserve"> Boukkouri</w:t>
      </w:r>
      <w:del w:id="861" w:author="Author" w:date="2022-07-19T18:20:00Z">
        <w:r w:rsidRPr="00AC3B88" w:rsidDel="00716566">
          <w:rPr>
            <w:szCs w:val="20"/>
          </w:rPr>
          <w:delText>,</w:delText>
        </w:r>
      </w:del>
      <w:r w:rsidRPr="00AC3B88">
        <w:rPr>
          <w:szCs w:val="20"/>
        </w:rPr>
        <w:t xml:space="preserve"> H</w:t>
      </w:r>
      <w:del w:id="862" w:author="Author" w:date="2022-07-19T18:20:00Z">
        <w:r w:rsidRPr="00AC3B88" w:rsidDel="00716566">
          <w:rPr>
            <w:szCs w:val="20"/>
          </w:rPr>
          <w:delText>.</w:delText>
        </w:r>
      </w:del>
      <w:r w:rsidRPr="00AC3B88">
        <w:rPr>
          <w:szCs w:val="20"/>
        </w:rPr>
        <w:t>E</w:t>
      </w:r>
      <w:del w:id="863" w:author="Author" w:date="2022-07-19T18:20:00Z">
        <w:r w:rsidRPr="00AC3B88" w:rsidDel="00716566">
          <w:rPr>
            <w:szCs w:val="20"/>
          </w:rPr>
          <w:delText>.</w:delText>
        </w:r>
      </w:del>
      <w:r w:rsidRPr="00AC3B88">
        <w:rPr>
          <w:szCs w:val="20"/>
        </w:rPr>
        <w:t xml:space="preserve">, </w:t>
      </w:r>
      <w:r>
        <w:rPr>
          <w:szCs w:val="20"/>
        </w:rPr>
        <w:t>et al.</w:t>
      </w:r>
      <w:r w:rsidRPr="00AC3B88">
        <w:rPr>
          <w:szCs w:val="20"/>
        </w:rPr>
        <w:t xml:space="preserve"> Character</w:t>
      </w:r>
      <w:r>
        <w:rPr>
          <w:szCs w:val="20"/>
        </w:rPr>
        <w:t xml:space="preserve"> </w:t>
      </w:r>
      <w:r w:rsidRPr="00AC3B88">
        <w:rPr>
          <w:szCs w:val="20"/>
        </w:rPr>
        <w:t>BERT: Reconciling ELMo and BERT for word-level open-vocabulary representations from characters. arXiv preprint arXiv:2010.10392</w:t>
      </w:r>
      <w:r>
        <w:rPr>
          <w:szCs w:val="20"/>
        </w:rPr>
        <w:t>, 2020</w:t>
      </w:r>
      <w:r w:rsidRPr="00AC3B88">
        <w:rPr>
          <w:szCs w:val="20"/>
        </w:rPr>
        <w:t>.</w:t>
      </w:r>
    </w:p>
    <w:p w14:paraId="1BF3DED9" w14:textId="45327D20" w:rsidR="00423A2D" w:rsidRPr="00AC3B88" w:rsidRDefault="00423A2D" w:rsidP="00423A2D">
      <w:pPr>
        <w:rPr>
          <w:szCs w:val="20"/>
        </w:rPr>
      </w:pPr>
      <w:del w:id="864" w:author="Author" w:date="2022-07-19T19:32:00Z">
        <w:r w:rsidRPr="00AC3B88" w:rsidDel="00423A2D">
          <w:rPr>
            <w:szCs w:val="20"/>
          </w:rPr>
          <w:delText>[</w:delText>
        </w:r>
      </w:del>
      <w:r w:rsidRPr="00AC3B88">
        <w:rPr>
          <w:szCs w:val="20"/>
        </w:rPr>
        <w:t>11</w:t>
      </w:r>
      <w:ins w:id="865" w:author="Author" w:date="2022-07-19T19:32:00Z">
        <w:r>
          <w:rPr>
            <w:szCs w:val="20"/>
          </w:rPr>
          <w:t>.</w:t>
        </w:r>
      </w:ins>
      <w:del w:id="866" w:author="Author" w:date="2022-07-19T19:32:00Z">
        <w:r w:rsidRPr="00AC3B88" w:rsidDel="00423A2D">
          <w:rPr>
            <w:szCs w:val="20"/>
          </w:rPr>
          <w:delText>]</w:delText>
        </w:r>
      </w:del>
      <w:r w:rsidRPr="00AC3B88">
        <w:rPr>
          <w:szCs w:val="20"/>
        </w:rPr>
        <w:t xml:space="preserve"> NLTK (Natural Language Toolkit): https://www.nltk.org/</w:t>
      </w:r>
    </w:p>
    <w:p w14:paraId="75B8F156" w14:textId="50B6BC6F" w:rsidR="00423A2D" w:rsidRPr="00AC3B88" w:rsidRDefault="00423A2D" w:rsidP="00423A2D">
      <w:pPr>
        <w:rPr>
          <w:szCs w:val="20"/>
        </w:rPr>
      </w:pPr>
      <w:del w:id="867" w:author="Author" w:date="2022-07-19T19:33:00Z">
        <w:r w:rsidRPr="00AC3B88" w:rsidDel="00423A2D">
          <w:rPr>
            <w:szCs w:val="20"/>
          </w:rPr>
          <w:delText>[</w:delText>
        </w:r>
      </w:del>
      <w:r w:rsidRPr="00AC3B88">
        <w:rPr>
          <w:szCs w:val="20"/>
        </w:rPr>
        <w:t>12</w:t>
      </w:r>
      <w:ins w:id="868" w:author="Author" w:date="2022-07-19T19:32:00Z">
        <w:r>
          <w:rPr>
            <w:szCs w:val="20"/>
          </w:rPr>
          <w:t>.</w:t>
        </w:r>
      </w:ins>
      <w:del w:id="869" w:author="Author" w:date="2022-07-19T19:32:00Z">
        <w:r w:rsidRPr="00AC3B88" w:rsidDel="00423A2D">
          <w:rPr>
            <w:szCs w:val="20"/>
          </w:rPr>
          <w:delText>]</w:delText>
        </w:r>
      </w:del>
      <w:r w:rsidRPr="00AC3B88">
        <w:rPr>
          <w:szCs w:val="20"/>
        </w:rPr>
        <w:t xml:space="preserve"> Heo</w:t>
      </w:r>
      <w:del w:id="870" w:author="Author" w:date="2022-07-19T18:20:00Z">
        <w:r w:rsidRPr="00AC3B88" w:rsidDel="00716566">
          <w:rPr>
            <w:szCs w:val="20"/>
          </w:rPr>
          <w:delText>,</w:delText>
        </w:r>
      </w:del>
      <w:r w:rsidRPr="00AC3B88">
        <w:rPr>
          <w:szCs w:val="20"/>
        </w:rPr>
        <w:t xml:space="preserve"> T</w:t>
      </w:r>
      <w:del w:id="871" w:author="Author" w:date="2022-07-19T18:20:00Z">
        <w:r w:rsidRPr="00AC3B88" w:rsidDel="00716566">
          <w:rPr>
            <w:szCs w:val="20"/>
          </w:rPr>
          <w:delText>.</w:delText>
        </w:r>
      </w:del>
      <w:r w:rsidRPr="00AC3B88">
        <w:rPr>
          <w:szCs w:val="20"/>
        </w:rPr>
        <w:t>S</w:t>
      </w:r>
      <w:del w:id="872" w:author="Author" w:date="2022-07-19T18:20:00Z">
        <w:r w:rsidRPr="00AC3B88" w:rsidDel="00716566">
          <w:rPr>
            <w:szCs w:val="20"/>
          </w:rPr>
          <w:delText>.</w:delText>
        </w:r>
      </w:del>
      <w:r w:rsidRPr="00AC3B88">
        <w:rPr>
          <w:szCs w:val="20"/>
        </w:rPr>
        <w:t xml:space="preserve">, </w:t>
      </w:r>
      <w:r>
        <w:rPr>
          <w:szCs w:val="20"/>
        </w:rPr>
        <w:t xml:space="preserve">et al. </w:t>
      </w:r>
      <w:r w:rsidRPr="00AC3B88">
        <w:rPr>
          <w:szCs w:val="20"/>
        </w:rPr>
        <w:t>Medical code prediction from discharge summary: document to sequence BERT using sequence attention. In</w:t>
      </w:r>
      <w:ins w:id="873" w:author="Author" w:date="2022-07-19T18:14:00Z">
        <w:r>
          <w:rPr>
            <w:szCs w:val="20"/>
          </w:rPr>
          <w:t>:</w:t>
        </w:r>
      </w:ins>
      <w:r w:rsidRPr="00AC3B88">
        <w:rPr>
          <w:szCs w:val="20"/>
        </w:rPr>
        <w:t xml:space="preserve"> 2021</w:t>
      </w:r>
      <w:r>
        <w:rPr>
          <w:szCs w:val="20"/>
        </w:rPr>
        <w:t>,</w:t>
      </w:r>
      <w:r w:rsidRPr="00AC3B88">
        <w:rPr>
          <w:szCs w:val="20"/>
        </w:rPr>
        <w:t xml:space="preserve"> 20th IEEE International Conference on Machine Learning and Applications (ICMLA)</w:t>
      </w:r>
      <w:r>
        <w:rPr>
          <w:szCs w:val="20"/>
        </w:rPr>
        <w:t>,</w:t>
      </w:r>
      <w:r w:rsidRPr="00AC3B88">
        <w:rPr>
          <w:szCs w:val="20"/>
        </w:rPr>
        <w:t xml:space="preserve"> </w:t>
      </w:r>
      <w:r>
        <w:rPr>
          <w:szCs w:val="20"/>
        </w:rPr>
        <w:t>IEEE, 2021</w:t>
      </w:r>
      <w:del w:id="874" w:author="Author" w:date="2022-07-19T18:14:00Z">
        <w:r w:rsidDel="00A2460C">
          <w:rPr>
            <w:szCs w:val="20"/>
          </w:rPr>
          <w:delText xml:space="preserve">, </w:delText>
        </w:r>
        <w:r w:rsidRPr="00AC3B88" w:rsidDel="00A2460C">
          <w:rPr>
            <w:szCs w:val="20"/>
          </w:rPr>
          <w:delText xml:space="preserve">pp. </w:delText>
        </w:r>
      </w:del>
      <w:ins w:id="875" w:author="Author" w:date="2022-07-19T18:14:00Z">
        <w:r>
          <w:rPr>
            <w:szCs w:val="20"/>
          </w:rPr>
          <w:t>:</w:t>
        </w:r>
      </w:ins>
      <w:r w:rsidRPr="00AC3B88">
        <w:rPr>
          <w:szCs w:val="20"/>
        </w:rPr>
        <w:t>1239-1244.</w:t>
      </w:r>
    </w:p>
    <w:p w14:paraId="530F6D85" w14:textId="721B9B90" w:rsidR="00423A2D" w:rsidRPr="00AC3B88" w:rsidRDefault="00423A2D" w:rsidP="00423A2D">
      <w:pPr>
        <w:rPr>
          <w:szCs w:val="20"/>
        </w:rPr>
      </w:pPr>
      <w:del w:id="876" w:author="Author" w:date="2022-07-19T19:33:00Z">
        <w:r w:rsidRPr="00AC3B88" w:rsidDel="00423A2D">
          <w:rPr>
            <w:szCs w:val="20"/>
          </w:rPr>
          <w:delText>[</w:delText>
        </w:r>
      </w:del>
      <w:r w:rsidRPr="00AC3B88">
        <w:rPr>
          <w:szCs w:val="20"/>
        </w:rPr>
        <w:t>13</w:t>
      </w:r>
      <w:ins w:id="877" w:author="Author" w:date="2022-07-19T19:33:00Z">
        <w:r>
          <w:rPr>
            <w:szCs w:val="20"/>
          </w:rPr>
          <w:t>.</w:t>
        </w:r>
      </w:ins>
      <w:del w:id="878" w:author="Author" w:date="2022-07-19T19:33:00Z">
        <w:r w:rsidRPr="00AC3B88" w:rsidDel="00423A2D">
          <w:rPr>
            <w:szCs w:val="20"/>
          </w:rPr>
          <w:delText>]</w:delText>
        </w:r>
      </w:del>
      <w:r w:rsidRPr="00AC3B88">
        <w:rPr>
          <w:szCs w:val="20"/>
        </w:rPr>
        <w:t xml:space="preserve"> scikit-learn: https://scikit-learn.org/stable/</w:t>
      </w:r>
    </w:p>
    <w:p w14:paraId="11E97C22" w14:textId="218A1222" w:rsidR="00423A2D" w:rsidRPr="00AC3B88" w:rsidRDefault="00423A2D" w:rsidP="00423A2D">
      <w:pPr>
        <w:rPr>
          <w:szCs w:val="20"/>
        </w:rPr>
      </w:pPr>
      <w:del w:id="879" w:author="Author" w:date="2022-07-19T19:33:00Z">
        <w:r w:rsidRPr="00AC3B88" w:rsidDel="00423A2D">
          <w:rPr>
            <w:szCs w:val="20"/>
          </w:rPr>
          <w:delText>[</w:delText>
        </w:r>
      </w:del>
      <w:r w:rsidRPr="00AC3B88">
        <w:rPr>
          <w:szCs w:val="20"/>
        </w:rPr>
        <w:t>14</w:t>
      </w:r>
      <w:del w:id="880" w:author="Author" w:date="2022-07-19T19:33:00Z">
        <w:r w:rsidRPr="00AC3B88" w:rsidDel="00423A2D">
          <w:rPr>
            <w:szCs w:val="20"/>
          </w:rPr>
          <w:delText xml:space="preserve">] </w:delText>
        </w:r>
      </w:del>
      <w:ins w:id="881" w:author="Author" w:date="2022-07-19T19:33:00Z">
        <w:r>
          <w:rPr>
            <w:szCs w:val="20"/>
          </w:rPr>
          <w:t>.</w:t>
        </w:r>
        <w:r w:rsidRPr="00AC3B88">
          <w:rPr>
            <w:szCs w:val="20"/>
          </w:rPr>
          <w:t xml:space="preserve"> </w:t>
        </w:r>
      </w:ins>
      <w:r w:rsidRPr="00AC3B88">
        <w:rPr>
          <w:szCs w:val="20"/>
        </w:rPr>
        <w:t>Michalopoulos</w:t>
      </w:r>
      <w:del w:id="882" w:author="Author" w:date="2022-07-19T18:20:00Z">
        <w:r w:rsidRPr="00AC3B88" w:rsidDel="00616DA5">
          <w:rPr>
            <w:szCs w:val="20"/>
          </w:rPr>
          <w:delText>,</w:delText>
        </w:r>
      </w:del>
      <w:r w:rsidRPr="00AC3B88">
        <w:rPr>
          <w:szCs w:val="20"/>
        </w:rPr>
        <w:t xml:space="preserve"> G</w:t>
      </w:r>
      <w:del w:id="883" w:author="Author" w:date="2022-07-19T18:20:00Z">
        <w:r w:rsidRPr="00AC3B88" w:rsidDel="00616DA5">
          <w:rPr>
            <w:szCs w:val="20"/>
          </w:rPr>
          <w:delText>.</w:delText>
        </w:r>
      </w:del>
      <w:r w:rsidRPr="00AC3B88">
        <w:rPr>
          <w:szCs w:val="20"/>
        </w:rPr>
        <w:t xml:space="preserve">, </w:t>
      </w:r>
      <w:r>
        <w:rPr>
          <w:szCs w:val="20"/>
        </w:rPr>
        <w:t>et al.</w:t>
      </w:r>
      <w:r w:rsidRPr="00AC3B88">
        <w:rPr>
          <w:szCs w:val="20"/>
        </w:rPr>
        <w:t xml:space="preserve"> Umlsbert: Clinical domain knowledge augmentation of contextual embeddings using the unified medical language system metathesaurus. arXiv preprint arXiv:2010.10391</w:t>
      </w:r>
      <w:r>
        <w:rPr>
          <w:szCs w:val="20"/>
        </w:rPr>
        <w:t>, 2020</w:t>
      </w:r>
      <w:r w:rsidRPr="00AC3B88">
        <w:rPr>
          <w:szCs w:val="20"/>
        </w:rPr>
        <w:t>.</w:t>
      </w:r>
    </w:p>
    <w:p w14:paraId="454BDEA5" w14:textId="74141B7D" w:rsidR="00423A2D" w:rsidRPr="00AC3B88" w:rsidRDefault="00423A2D" w:rsidP="00423A2D">
      <w:pPr>
        <w:rPr>
          <w:szCs w:val="20"/>
        </w:rPr>
      </w:pPr>
      <w:del w:id="884" w:author="Author" w:date="2022-07-19T19:33:00Z">
        <w:r w:rsidRPr="00AC3B88" w:rsidDel="00423A2D">
          <w:rPr>
            <w:szCs w:val="20"/>
          </w:rPr>
          <w:delText>[</w:delText>
        </w:r>
      </w:del>
      <w:r w:rsidRPr="00AC3B88">
        <w:rPr>
          <w:szCs w:val="20"/>
        </w:rPr>
        <w:t>15</w:t>
      </w:r>
      <w:del w:id="885" w:author="Author" w:date="2022-07-19T19:33:00Z">
        <w:r w:rsidRPr="00AC3B88" w:rsidDel="00423A2D">
          <w:rPr>
            <w:szCs w:val="20"/>
          </w:rPr>
          <w:delText xml:space="preserve">] </w:delText>
        </w:r>
      </w:del>
      <w:ins w:id="886" w:author="Author" w:date="2022-07-19T19:33:00Z">
        <w:r>
          <w:rPr>
            <w:szCs w:val="20"/>
          </w:rPr>
          <w:t>.</w:t>
        </w:r>
        <w:r w:rsidRPr="00AC3B88">
          <w:rPr>
            <w:szCs w:val="20"/>
          </w:rPr>
          <w:t xml:space="preserve"> </w:t>
        </w:r>
      </w:ins>
      <w:r w:rsidRPr="00AC3B88">
        <w:rPr>
          <w:szCs w:val="20"/>
        </w:rPr>
        <w:t>Lee</w:t>
      </w:r>
      <w:del w:id="887" w:author="Author" w:date="2022-07-19T18:20:00Z">
        <w:r w:rsidRPr="00AC3B88" w:rsidDel="0054640F">
          <w:rPr>
            <w:szCs w:val="20"/>
          </w:rPr>
          <w:delText>,</w:delText>
        </w:r>
      </w:del>
      <w:r w:rsidRPr="00AC3B88">
        <w:rPr>
          <w:szCs w:val="20"/>
        </w:rPr>
        <w:t xml:space="preserve"> J</w:t>
      </w:r>
      <w:del w:id="888" w:author="Author" w:date="2022-07-19T18:20:00Z">
        <w:r w:rsidRPr="00AC3B88" w:rsidDel="0054640F">
          <w:rPr>
            <w:szCs w:val="20"/>
          </w:rPr>
          <w:delText>.</w:delText>
        </w:r>
      </w:del>
      <w:r w:rsidRPr="00AC3B88">
        <w:rPr>
          <w:szCs w:val="20"/>
        </w:rPr>
        <w:t xml:space="preserve">, </w:t>
      </w:r>
      <w:r>
        <w:rPr>
          <w:szCs w:val="20"/>
        </w:rPr>
        <w:t xml:space="preserve">et al. </w:t>
      </w:r>
      <w:r w:rsidRPr="00AC3B88">
        <w:rPr>
          <w:szCs w:val="20"/>
        </w:rPr>
        <w:t>BioBERT: a pre-trained biomedical language representation model for biomedical tex</w:t>
      </w:r>
      <w:r>
        <w:rPr>
          <w:szCs w:val="20"/>
        </w:rPr>
        <w:t>t mining. Bioinformatics</w:t>
      </w:r>
      <w:del w:id="889" w:author="Author" w:date="2022-07-19T18:14:00Z">
        <w:r w:rsidDel="00DD70A3">
          <w:rPr>
            <w:szCs w:val="20"/>
          </w:rPr>
          <w:delText>,</w:delText>
        </w:r>
      </w:del>
      <w:r>
        <w:rPr>
          <w:szCs w:val="20"/>
        </w:rPr>
        <w:t xml:space="preserve"> 2020</w:t>
      </w:r>
      <w:del w:id="890" w:author="Author" w:date="2022-07-19T18:14:00Z">
        <w:r w:rsidDel="00DD70A3">
          <w:rPr>
            <w:szCs w:val="20"/>
          </w:rPr>
          <w:delText xml:space="preserve">. </w:delText>
        </w:r>
      </w:del>
      <w:ins w:id="891" w:author="Author" w:date="2022-07-19T18:14:00Z">
        <w:r>
          <w:rPr>
            <w:szCs w:val="20"/>
          </w:rPr>
          <w:t>;</w:t>
        </w:r>
      </w:ins>
      <w:r>
        <w:rPr>
          <w:szCs w:val="20"/>
        </w:rPr>
        <w:t>36(4):</w:t>
      </w:r>
      <w:del w:id="892" w:author="Author" w:date="2022-07-19T18:14:00Z">
        <w:r w:rsidDel="00910277">
          <w:rPr>
            <w:szCs w:val="20"/>
          </w:rPr>
          <w:delText xml:space="preserve"> pp.</w:delText>
        </w:r>
      </w:del>
      <w:r>
        <w:rPr>
          <w:szCs w:val="20"/>
        </w:rPr>
        <w:t xml:space="preserve"> </w:t>
      </w:r>
      <w:r w:rsidRPr="00AC3B88">
        <w:rPr>
          <w:szCs w:val="20"/>
        </w:rPr>
        <w:t>1234-1240.</w:t>
      </w:r>
    </w:p>
    <w:p w14:paraId="0AA945EC" w14:textId="260AB0F9" w:rsidR="00423A2D" w:rsidRPr="00AC3B88" w:rsidRDefault="00423A2D" w:rsidP="00423A2D">
      <w:pPr>
        <w:rPr>
          <w:szCs w:val="20"/>
        </w:rPr>
      </w:pPr>
      <w:del w:id="893" w:author="Author" w:date="2022-07-19T19:33:00Z">
        <w:r w:rsidRPr="00AC3B88" w:rsidDel="00423A2D">
          <w:rPr>
            <w:szCs w:val="20"/>
          </w:rPr>
          <w:delText>[</w:delText>
        </w:r>
      </w:del>
      <w:r w:rsidRPr="00AC3B88">
        <w:rPr>
          <w:szCs w:val="20"/>
        </w:rPr>
        <w:t>16</w:t>
      </w:r>
      <w:ins w:id="894" w:author="Author" w:date="2022-07-19T19:33:00Z">
        <w:r>
          <w:rPr>
            <w:szCs w:val="20"/>
          </w:rPr>
          <w:t>.</w:t>
        </w:r>
      </w:ins>
      <w:del w:id="895" w:author="Author" w:date="2022-07-19T19:33:00Z">
        <w:r w:rsidRPr="00AC3B88" w:rsidDel="00423A2D">
          <w:rPr>
            <w:szCs w:val="20"/>
          </w:rPr>
          <w:delText>]</w:delText>
        </w:r>
      </w:del>
      <w:r w:rsidRPr="00AC3B88">
        <w:rPr>
          <w:szCs w:val="20"/>
        </w:rPr>
        <w:t xml:space="preserve"> Mikolov</w:t>
      </w:r>
      <w:del w:id="896" w:author="Author" w:date="2022-07-19T18:20:00Z">
        <w:r w:rsidRPr="00AC3B88" w:rsidDel="007A554B">
          <w:rPr>
            <w:szCs w:val="20"/>
          </w:rPr>
          <w:delText>,</w:delText>
        </w:r>
      </w:del>
      <w:r w:rsidRPr="00AC3B88">
        <w:rPr>
          <w:szCs w:val="20"/>
        </w:rPr>
        <w:t xml:space="preserve"> T</w:t>
      </w:r>
      <w:del w:id="897" w:author="Author" w:date="2022-07-19T18:20:00Z">
        <w:r w:rsidRPr="00AC3B88" w:rsidDel="007A554B">
          <w:rPr>
            <w:szCs w:val="20"/>
          </w:rPr>
          <w:delText>.</w:delText>
        </w:r>
      </w:del>
      <w:r w:rsidRPr="00AC3B88">
        <w:rPr>
          <w:szCs w:val="20"/>
        </w:rPr>
        <w:t xml:space="preserve">, </w:t>
      </w:r>
      <w:r>
        <w:rPr>
          <w:szCs w:val="20"/>
        </w:rPr>
        <w:t xml:space="preserve">et al. </w:t>
      </w:r>
      <w:r w:rsidRPr="00AC3B88">
        <w:rPr>
          <w:szCs w:val="20"/>
        </w:rPr>
        <w:t>Efficient estimation of word representations in vector space. arXiv preprint arXiv:1301.3781</w:t>
      </w:r>
      <w:r>
        <w:rPr>
          <w:szCs w:val="20"/>
        </w:rPr>
        <w:t>, 2013</w:t>
      </w:r>
      <w:r w:rsidRPr="00AC3B88">
        <w:rPr>
          <w:szCs w:val="20"/>
        </w:rPr>
        <w:t>.</w:t>
      </w:r>
    </w:p>
    <w:p w14:paraId="1AEC2A61" w14:textId="33F55C57" w:rsidR="00423A2D" w:rsidRPr="00AC3B88" w:rsidRDefault="00423A2D" w:rsidP="00423A2D">
      <w:pPr>
        <w:rPr>
          <w:szCs w:val="20"/>
        </w:rPr>
      </w:pPr>
      <w:del w:id="898" w:author="Author" w:date="2022-07-19T19:33:00Z">
        <w:r w:rsidRPr="00AC3B88" w:rsidDel="00423A2D">
          <w:rPr>
            <w:szCs w:val="20"/>
          </w:rPr>
          <w:lastRenderedPageBreak/>
          <w:delText>[</w:delText>
        </w:r>
      </w:del>
      <w:r w:rsidRPr="00AC3B88">
        <w:rPr>
          <w:szCs w:val="20"/>
        </w:rPr>
        <w:t>17</w:t>
      </w:r>
      <w:del w:id="899" w:author="Author" w:date="2022-07-19T19:33:00Z">
        <w:r w:rsidRPr="00AC3B88" w:rsidDel="00423A2D">
          <w:rPr>
            <w:szCs w:val="20"/>
          </w:rPr>
          <w:delText xml:space="preserve">] </w:delText>
        </w:r>
      </w:del>
      <w:ins w:id="900" w:author="Author" w:date="2022-07-19T19:33:00Z">
        <w:r>
          <w:rPr>
            <w:szCs w:val="20"/>
          </w:rPr>
          <w:t>.</w:t>
        </w:r>
        <w:r w:rsidRPr="00AC3B88">
          <w:rPr>
            <w:szCs w:val="20"/>
          </w:rPr>
          <w:t xml:space="preserve"> </w:t>
        </w:r>
      </w:ins>
      <w:r w:rsidRPr="00AC3B88">
        <w:rPr>
          <w:szCs w:val="20"/>
        </w:rPr>
        <w:t>Pennington</w:t>
      </w:r>
      <w:del w:id="901" w:author="Author" w:date="2022-07-19T18:21:00Z">
        <w:r w:rsidRPr="00AC3B88" w:rsidDel="007A554B">
          <w:rPr>
            <w:szCs w:val="20"/>
          </w:rPr>
          <w:delText>,</w:delText>
        </w:r>
      </w:del>
      <w:r w:rsidRPr="00AC3B88">
        <w:rPr>
          <w:szCs w:val="20"/>
        </w:rPr>
        <w:t xml:space="preserve"> J</w:t>
      </w:r>
      <w:del w:id="902" w:author="Author" w:date="2022-07-19T18:21:00Z">
        <w:r w:rsidRPr="00AC3B88" w:rsidDel="007A554B">
          <w:rPr>
            <w:szCs w:val="20"/>
          </w:rPr>
          <w:delText>.</w:delText>
        </w:r>
      </w:del>
      <w:r w:rsidRPr="00AC3B88">
        <w:rPr>
          <w:szCs w:val="20"/>
        </w:rPr>
        <w:t xml:space="preserve">, </w:t>
      </w:r>
      <w:r>
        <w:rPr>
          <w:szCs w:val="20"/>
        </w:rPr>
        <w:t>et al.</w:t>
      </w:r>
      <w:r w:rsidRPr="00AC3B88">
        <w:rPr>
          <w:szCs w:val="20"/>
        </w:rPr>
        <w:t xml:space="preserve"> Glove: Global vectors for word representation. In</w:t>
      </w:r>
      <w:ins w:id="903" w:author="Author" w:date="2022-07-19T18:15:00Z">
        <w:r>
          <w:rPr>
            <w:szCs w:val="20"/>
          </w:rPr>
          <w:t>:</w:t>
        </w:r>
      </w:ins>
      <w:r w:rsidRPr="00AC3B88">
        <w:rPr>
          <w:szCs w:val="20"/>
        </w:rPr>
        <w:t xml:space="preserve"> Proceedings of the 2014 conference on empirical methods in natural language processing (EMNLP)</w:t>
      </w:r>
      <w:r>
        <w:rPr>
          <w:szCs w:val="20"/>
        </w:rPr>
        <w:t>, 2014</w:t>
      </w:r>
      <w:del w:id="904" w:author="Author" w:date="2022-07-19T18:15:00Z">
        <w:r w:rsidDel="004256C9">
          <w:rPr>
            <w:szCs w:val="20"/>
          </w:rPr>
          <w:delText xml:space="preserve">, </w:delText>
        </w:r>
        <w:r w:rsidRPr="00AC3B88" w:rsidDel="004256C9">
          <w:rPr>
            <w:szCs w:val="20"/>
          </w:rPr>
          <w:delText>pp.</w:delText>
        </w:r>
      </w:del>
      <w:ins w:id="905" w:author="Author" w:date="2022-07-19T18:15:00Z">
        <w:r>
          <w:rPr>
            <w:szCs w:val="20"/>
          </w:rPr>
          <w:t>:</w:t>
        </w:r>
      </w:ins>
      <w:del w:id="906" w:author="Author" w:date="2022-07-19T18:15:00Z">
        <w:r w:rsidRPr="00AC3B88" w:rsidDel="004256C9">
          <w:rPr>
            <w:szCs w:val="20"/>
          </w:rPr>
          <w:delText xml:space="preserve"> </w:delText>
        </w:r>
      </w:del>
      <w:r w:rsidRPr="00AC3B88">
        <w:rPr>
          <w:szCs w:val="20"/>
        </w:rPr>
        <w:t>1532-1543.</w:t>
      </w:r>
    </w:p>
    <w:p w14:paraId="71229531" w14:textId="177F63C6" w:rsidR="00423A2D" w:rsidRPr="00AC3B88" w:rsidRDefault="00423A2D" w:rsidP="00423A2D">
      <w:pPr>
        <w:rPr>
          <w:szCs w:val="20"/>
        </w:rPr>
      </w:pPr>
      <w:del w:id="907" w:author="Author" w:date="2022-07-19T19:33:00Z">
        <w:r w:rsidRPr="00AC3B88" w:rsidDel="00423A2D">
          <w:rPr>
            <w:szCs w:val="20"/>
          </w:rPr>
          <w:delText>[</w:delText>
        </w:r>
      </w:del>
      <w:r w:rsidRPr="00AC3B88">
        <w:rPr>
          <w:szCs w:val="20"/>
        </w:rPr>
        <w:t>18</w:t>
      </w:r>
      <w:del w:id="908" w:author="Author" w:date="2022-07-19T19:33:00Z">
        <w:r w:rsidRPr="00AC3B88" w:rsidDel="00423A2D">
          <w:rPr>
            <w:szCs w:val="20"/>
          </w:rPr>
          <w:delText xml:space="preserve">] </w:delText>
        </w:r>
      </w:del>
      <w:ins w:id="909" w:author="Author" w:date="2022-07-19T19:33:00Z">
        <w:r>
          <w:rPr>
            <w:szCs w:val="20"/>
          </w:rPr>
          <w:t>.</w:t>
        </w:r>
        <w:r w:rsidRPr="00AC3B88">
          <w:rPr>
            <w:szCs w:val="20"/>
          </w:rPr>
          <w:t xml:space="preserve"> </w:t>
        </w:r>
      </w:ins>
      <w:r w:rsidRPr="00AC3B88">
        <w:rPr>
          <w:szCs w:val="20"/>
        </w:rPr>
        <w:t>Bojanowski</w:t>
      </w:r>
      <w:del w:id="910" w:author="Author" w:date="2022-07-19T18:21:00Z">
        <w:r w:rsidRPr="00AC3B88" w:rsidDel="007A554B">
          <w:rPr>
            <w:szCs w:val="20"/>
          </w:rPr>
          <w:delText>,</w:delText>
        </w:r>
      </w:del>
      <w:r w:rsidRPr="00AC3B88">
        <w:rPr>
          <w:szCs w:val="20"/>
        </w:rPr>
        <w:t xml:space="preserve"> P</w:t>
      </w:r>
      <w:del w:id="911" w:author="Author" w:date="2022-07-19T18:21:00Z">
        <w:r w:rsidRPr="00AC3B88" w:rsidDel="007A554B">
          <w:rPr>
            <w:szCs w:val="20"/>
          </w:rPr>
          <w:delText>.</w:delText>
        </w:r>
      </w:del>
      <w:r w:rsidRPr="00AC3B88">
        <w:rPr>
          <w:szCs w:val="20"/>
        </w:rPr>
        <w:t xml:space="preserve">, </w:t>
      </w:r>
      <w:r>
        <w:rPr>
          <w:szCs w:val="20"/>
        </w:rPr>
        <w:t xml:space="preserve">et al. </w:t>
      </w:r>
      <w:r w:rsidRPr="00AC3B88">
        <w:rPr>
          <w:szCs w:val="20"/>
        </w:rPr>
        <w:t>Enriching word vectors with subword information. Transactions of the Association for Computational Linguistics</w:t>
      </w:r>
      <w:del w:id="912" w:author="Author" w:date="2022-07-19T18:15:00Z">
        <w:r w:rsidRPr="00AC3B88" w:rsidDel="00ED1D96">
          <w:rPr>
            <w:szCs w:val="20"/>
          </w:rPr>
          <w:delText>,</w:delText>
        </w:r>
      </w:del>
      <w:r w:rsidRPr="00AC3B88">
        <w:rPr>
          <w:szCs w:val="20"/>
        </w:rPr>
        <w:t xml:space="preserve"> </w:t>
      </w:r>
      <w:r>
        <w:rPr>
          <w:szCs w:val="20"/>
        </w:rPr>
        <w:t>2017</w:t>
      </w:r>
      <w:del w:id="913" w:author="Author" w:date="2022-07-19T18:15:00Z">
        <w:r w:rsidDel="00ED1D96">
          <w:rPr>
            <w:szCs w:val="20"/>
          </w:rPr>
          <w:delText xml:space="preserve">. </w:delText>
        </w:r>
      </w:del>
      <w:ins w:id="914" w:author="Author" w:date="2022-07-19T18:15:00Z">
        <w:r>
          <w:rPr>
            <w:szCs w:val="20"/>
          </w:rPr>
          <w:t>;</w:t>
        </w:r>
      </w:ins>
      <w:r w:rsidRPr="00AC3B88">
        <w:rPr>
          <w:szCs w:val="20"/>
        </w:rPr>
        <w:t>5</w:t>
      </w:r>
      <w:r>
        <w:rPr>
          <w:szCs w:val="20"/>
        </w:rPr>
        <w:t>:</w:t>
      </w:r>
      <w:del w:id="915" w:author="Author" w:date="2022-07-19T18:15:00Z">
        <w:r w:rsidRPr="00AC3B88" w:rsidDel="00ED1D96">
          <w:rPr>
            <w:szCs w:val="20"/>
          </w:rPr>
          <w:delText xml:space="preserve"> </w:delText>
        </w:r>
        <w:r w:rsidDel="00ED1D96">
          <w:rPr>
            <w:szCs w:val="20"/>
          </w:rPr>
          <w:delText xml:space="preserve">pp. </w:delText>
        </w:r>
      </w:del>
      <w:r w:rsidRPr="00AC3B88">
        <w:rPr>
          <w:szCs w:val="20"/>
        </w:rPr>
        <w:t>135-146.</w:t>
      </w:r>
    </w:p>
    <w:p w14:paraId="56C25D5A" w14:textId="461F83BB" w:rsidR="00423A2D" w:rsidRDefault="00423A2D" w:rsidP="00423A2D">
      <w:pPr>
        <w:rPr>
          <w:szCs w:val="20"/>
        </w:rPr>
      </w:pPr>
      <w:del w:id="916" w:author="Author" w:date="2022-07-19T19:33:00Z">
        <w:r w:rsidRPr="00AC3B88" w:rsidDel="00423A2D">
          <w:rPr>
            <w:szCs w:val="20"/>
          </w:rPr>
          <w:delText>[</w:delText>
        </w:r>
      </w:del>
      <w:r w:rsidRPr="00AC3B88">
        <w:rPr>
          <w:szCs w:val="20"/>
        </w:rPr>
        <w:t>19</w:t>
      </w:r>
      <w:del w:id="917" w:author="Author" w:date="2022-07-19T19:33:00Z">
        <w:r w:rsidRPr="00AC3B88" w:rsidDel="00423A2D">
          <w:rPr>
            <w:szCs w:val="20"/>
          </w:rPr>
          <w:delText xml:space="preserve">] </w:delText>
        </w:r>
      </w:del>
      <w:ins w:id="918" w:author="Author" w:date="2022-07-19T19:33:00Z">
        <w:r>
          <w:rPr>
            <w:szCs w:val="20"/>
          </w:rPr>
          <w:t>.</w:t>
        </w:r>
        <w:r w:rsidRPr="00AC3B88">
          <w:rPr>
            <w:szCs w:val="20"/>
          </w:rPr>
          <w:t xml:space="preserve"> </w:t>
        </w:r>
      </w:ins>
      <w:r w:rsidRPr="00AC3B88">
        <w:rPr>
          <w:szCs w:val="20"/>
        </w:rPr>
        <w:t>Peters</w:t>
      </w:r>
      <w:del w:id="919" w:author="Author" w:date="2022-07-19T18:21:00Z">
        <w:r w:rsidRPr="00AC3B88" w:rsidDel="00972C66">
          <w:rPr>
            <w:szCs w:val="20"/>
          </w:rPr>
          <w:delText>,</w:delText>
        </w:r>
      </w:del>
      <w:r w:rsidRPr="00AC3B88">
        <w:rPr>
          <w:szCs w:val="20"/>
        </w:rPr>
        <w:t xml:space="preserve"> M</w:t>
      </w:r>
      <w:del w:id="920" w:author="Author" w:date="2022-07-19T18:21:00Z">
        <w:r w:rsidRPr="00AC3B88" w:rsidDel="00972C66">
          <w:rPr>
            <w:szCs w:val="20"/>
          </w:rPr>
          <w:delText>.</w:delText>
        </w:r>
      </w:del>
      <w:r w:rsidRPr="00AC3B88">
        <w:rPr>
          <w:szCs w:val="20"/>
        </w:rPr>
        <w:t>E</w:t>
      </w:r>
      <w:del w:id="921" w:author="Author" w:date="2022-07-19T18:21:00Z">
        <w:r w:rsidRPr="00AC3B88" w:rsidDel="00972C66">
          <w:rPr>
            <w:szCs w:val="20"/>
          </w:rPr>
          <w:delText>.</w:delText>
        </w:r>
      </w:del>
      <w:r w:rsidRPr="00AC3B88">
        <w:rPr>
          <w:szCs w:val="20"/>
        </w:rPr>
        <w:t xml:space="preserve">, </w:t>
      </w:r>
      <w:r>
        <w:rPr>
          <w:szCs w:val="20"/>
        </w:rPr>
        <w:t xml:space="preserve">et al. </w:t>
      </w:r>
      <w:r w:rsidRPr="00AC3B88">
        <w:rPr>
          <w:szCs w:val="20"/>
        </w:rPr>
        <w:t>Deep contextualized word representations. arXiv 2018. arXiv preprint arXiv:1802.05365, 12.</w:t>
      </w:r>
    </w:p>
    <w:p w14:paraId="79843CE7" w14:textId="6D35ACA1" w:rsidR="00423A2D" w:rsidRPr="00DE01F0" w:rsidRDefault="00423A2D" w:rsidP="00423A2D">
      <w:pPr>
        <w:rPr>
          <w:szCs w:val="20"/>
        </w:rPr>
      </w:pPr>
      <w:del w:id="922" w:author="Author" w:date="2022-07-19T19:33:00Z">
        <w:r w:rsidDel="00423A2D">
          <w:rPr>
            <w:rFonts w:hint="eastAsia"/>
            <w:szCs w:val="20"/>
          </w:rPr>
          <w:delText>[</w:delText>
        </w:r>
      </w:del>
      <w:r>
        <w:rPr>
          <w:szCs w:val="20"/>
        </w:rPr>
        <w:t>20</w:t>
      </w:r>
      <w:del w:id="923" w:author="Author" w:date="2022-07-19T19:33:00Z">
        <w:r w:rsidDel="00423A2D">
          <w:rPr>
            <w:szCs w:val="20"/>
          </w:rPr>
          <w:delText xml:space="preserve">] </w:delText>
        </w:r>
      </w:del>
      <w:ins w:id="924" w:author="Author" w:date="2022-07-19T19:33:00Z">
        <w:r>
          <w:rPr>
            <w:szCs w:val="20"/>
          </w:rPr>
          <w:t xml:space="preserve">. </w:t>
        </w:r>
      </w:ins>
      <w:r w:rsidRPr="00ED3103">
        <w:rPr>
          <w:szCs w:val="20"/>
        </w:rPr>
        <w:t>Loshchilov</w:t>
      </w:r>
      <w:del w:id="925" w:author="Author" w:date="2022-07-19T18:21:00Z">
        <w:r w:rsidRPr="00ED3103" w:rsidDel="00972C66">
          <w:rPr>
            <w:szCs w:val="20"/>
          </w:rPr>
          <w:delText>,</w:delText>
        </w:r>
      </w:del>
      <w:r w:rsidRPr="00ED3103">
        <w:rPr>
          <w:szCs w:val="20"/>
        </w:rPr>
        <w:t xml:space="preserve"> I</w:t>
      </w:r>
      <w:del w:id="926" w:author="Author" w:date="2022-07-19T18:21:00Z">
        <w:r w:rsidRPr="00ED3103" w:rsidDel="00972C66">
          <w:rPr>
            <w:szCs w:val="20"/>
          </w:rPr>
          <w:delText>.</w:delText>
        </w:r>
      </w:del>
      <w:r w:rsidRPr="00ED3103">
        <w:rPr>
          <w:szCs w:val="20"/>
        </w:rPr>
        <w:t>, Hutter</w:t>
      </w:r>
      <w:del w:id="927" w:author="Author" w:date="2022-07-19T18:21:00Z">
        <w:r w:rsidRPr="00ED3103" w:rsidDel="00972C66">
          <w:rPr>
            <w:szCs w:val="20"/>
          </w:rPr>
          <w:delText>,</w:delText>
        </w:r>
      </w:del>
      <w:r w:rsidRPr="00ED3103">
        <w:rPr>
          <w:szCs w:val="20"/>
        </w:rPr>
        <w:t xml:space="preserve"> F. Decoupled weight decay regularization. arXiv preprint arXiv:1711.05101, 2017.</w:t>
      </w:r>
    </w:p>
    <w:p w14:paraId="612169BE" w14:textId="34676D75" w:rsidR="00423A2D" w:rsidRPr="00AC3B88" w:rsidRDefault="00423A2D" w:rsidP="00423A2D">
      <w:pPr>
        <w:rPr>
          <w:szCs w:val="20"/>
        </w:rPr>
      </w:pPr>
      <w:del w:id="928" w:author="Author" w:date="2022-07-19T19:33:00Z">
        <w:r w:rsidRPr="00AC3B88" w:rsidDel="00423A2D">
          <w:rPr>
            <w:szCs w:val="20"/>
          </w:rPr>
          <w:delText>[</w:delText>
        </w:r>
      </w:del>
      <w:r w:rsidRPr="00AC3B88">
        <w:rPr>
          <w:szCs w:val="20"/>
        </w:rPr>
        <w:t>2</w:t>
      </w:r>
      <w:r>
        <w:rPr>
          <w:szCs w:val="20"/>
        </w:rPr>
        <w:t>1</w:t>
      </w:r>
      <w:del w:id="929" w:author="Author" w:date="2022-07-19T19:33:00Z">
        <w:r w:rsidRPr="00AC3B88" w:rsidDel="00423A2D">
          <w:rPr>
            <w:szCs w:val="20"/>
          </w:rPr>
          <w:delText xml:space="preserve">] </w:delText>
        </w:r>
      </w:del>
      <w:ins w:id="930" w:author="Author" w:date="2022-07-19T19:33:00Z">
        <w:r>
          <w:rPr>
            <w:szCs w:val="20"/>
          </w:rPr>
          <w:t>.</w:t>
        </w:r>
        <w:r w:rsidRPr="00AC3B88">
          <w:rPr>
            <w:szCs w:val="20"/>
          </w:rPr>
          <w:t xml:space="preserve"> </w:t>
        </w:r>
      </w:ins>
      <w:r w:rsidRPr="00AC3B88">
        <w:rPr>
          <w:szCs w:val="20"/>
        </w:rPr>
        <w:t>He</w:t>
      </w:r>
      <w:del w:id="931" w:author="Author" w:date="2022-07-19T18:21:00Z">
        <w:r w:rsidRPr="00AC3B88" w:rsidDel="004B7D54">
          <w:rPr>
            <w:szCs w:val="20"/>
          </w:rPr>
          <w:delText>,</w:delText>
        </w:r>
      </w:del>
      <w:r w:rsidRPr="00AC3B88">
        <w:rPr>
          <w:szCs w:val="20"/>
        </w:rPr>
        <w:t xml:space="preserve"> T</w:t>
      </w:r>
      <w:del w:id="932" w:author="Author" w:date="2022-07-19T18:21:00Z">
        <w:r w:rsidRPr="00AC3B88" w:rsidDel="004B7D54">
          <w:rPr>
            <w:szCs w:val="20"/>
          </w:rPr>
          <w:delText>.</w:delText>
        </w:r>
      </w:del>
      <w:r w:rsidRPr="00AC3B88">
        <w:rPr>
          <w:szCs w:val="20"/>
        </w:rPr>
        <w:t xml:space="preserve">, </w:t>
      </w:r>
      <w:r>
        <w:rPr>
          <w:szCs w:val="20"/>
        </w:rPr>
        <w:t>et al.</w:t>
      </w:r>
      <w:r w:rsidRPr="00AC3B88">
        <w:rPr>
          <w:szCs w:val="20"/>
        </w:rPr>
        <w:t xml:space="preserve"> Bag of tricks for image classification with convolutional neural networks. In Proceedings of the IEEE/CVF Conference on Computer Vision and Pattern Recognition</w:t>
      </w:r>
      <w:r>
        <w:rPr>
          <w:szCs w:val="20"/>
        </w:rPr>
        <w:t>, 2019</w:t>
      </w:r>
      <w:del w:id="933" w:author="Author" w:date="2022-07-19T18:15:00Z">
        <w:r w:rsidDel="00761AC4">
          <w:rPr>
            <w:szCs w:val="20"/>
          </w:rPr>
          <w:delText xml:space="preserve">, </w:delText>
        </w:r>
        <w:r w:rsidRPr="00AC3B88" w:rsidDel="00761AC4">
          <w:rPr>
            <w:szCs w:val="20"/>
          </w:rPr>
          <w:delText xml:space="preserve">pp. </w:delText>
        </w:r>
      </w:del>
      <w:ins w:id="934" w:author="Author" w:date="2022-07-19T18:15:00Z">
        <w:r>
          <w:rPr>
            <w:szCs w:val="20"/>
          </w:rPr>
          <w:t>:</w:t>
        </w:r>
      </w:ins>
      <w:r w:rsidRPr="00AC3B88">
        <w:rPr>
          <w:szCs w:val="20"/>
        </w:rPr>
        <w:t>558-567.</w:t>
      </w:r>
    </w:p>
    <w:p w14:paraId="59E299BB" w14:textId="77899561" w:rsidR="00423A2D" w:rsidRPr="00AC3B88" w:rsidRDefault="00423A2D" w:rsidP="00423A2D">
      <w:pPr>
        <w:rPr>
          <w:szCs w:val="20"/>
        </w:rPr>
      </w:pPr>
      <w:del w:id="935" w:author="Author" w:date="2022-07-19T19:33:00Z">
        <w:r w:rsidRPr="00AC3B88" w:rsidDel="00423A2D">
          <w:rPr>
            <w:szCs w:val="20"/>
          </w:rPr>
          <w:delText>[</w:delText>
        </w:r>
      </w:del>
      <w:r w:rsidRPr="00AC3B88">
        <w:rPr>
          <w:szCs w:val="20"/>
        </w:rPr>
        <w:t>2</w:t>
      </w:r>
      <w:r>
        <w:rPr>
          <w:szCs w:val="20"/>
        </w:rPr>
        <w:t>2</w:t>
      </w:r>
      <w:del w:id="936" w:author="Author" w:date="2022-07-19T19:33:00Z">
        <w:r w:rsidRPr="00AC3B88" w:rsidDel="00423A2D">
          <w:rPr>
            <w:szCs w:val="20"/>
          </w:rPr>
          <w:delText xml:space="preserve">] </w:delText>
        </w:r>
      </w:del>
      <w:ins w:id="937" w:author="Author" w:date="2022-07-19T19:33:00Z">
        <w:r>
          <w:rPr>
            <w:szCs w:val="20"/>
          </w:rPr>
          <w:t>.</w:t>
        </w:r>
        <w:r w:rsidRPr="00AC3B88">
          <w:rPr>
            <w:szCs w:val="20"/>
          </w:rPr>
          <w:t xml:space="preserve"> </w:t>
        </w:r>
      </w:ins>
      <w:r w:rsidRPr="00AC3B88">
        <w:rPr>
          <w:szCs w:val="20"/>
        </w:rPr>
        <w:t>Kim</w:t>
      </w:r>
      <w:del w:id="938" w:author="Author" w:date="2022-07-19T18:21:00Z">
        <w:r w:rsidRPr="00AC3B88" w:rsidDel="008E2531">
          <w:rPr>
            <w:szCs w:val="20"/>
          </w:rPr>
          <w:delText>,</w:delText>
        </w:r>
      </w:del>
      <w:r w:rsidRPr="00AC3B88">
        <w:rPr>
          <w:szCs w:val="20"/>
        </w:rPr>
        <w:t xml:space="preserve"> B</w:t>
      </w:r>
      <w:del w:id="939" w:author="Author" w:date="2022-07-19T18:21:00Z">
        <w:r w:rsidRPr="00AC3B88" w:rsidDel="008E2531">
          <w:rPr>
            <w:szCs w:val="20"/>
          </w:rPr>
          <w:delText>.</w:delText>
        </w:r>
      </w:del>
      <w:r w:rsidRPr="00AC3B88">
        <w:rPr>
          <w:szCs w:val="20"/>
        </w:rPr>
        <w:t>H</w:t>
      </w:r>
      <w:del w:id="940" w:author="Author" w:date="2022-07-19T18:21:00Z">
        <w:r w:rsidRPr="00AC3B88" w:rsidDel="008E2531">
          <w:rPr>
            <w:szCs w:val="20"/>
          </w:rPr>
          <w:delText>.</w:delText>
        </w:r>
      </w:del>
      <w:r w:rsidRPr="00AC3B88">
        <w:rPr>
          <w:szCs w:val="20"/>
        </w:rPr>
        <w:t>, Ganapathi, V. Read, attend, and code: pushing the limits of medical codes prediction from clinical notes by machines. In</w:t>
      </w:r>
      <w:ins w:id="941" w:author="Author" w:date="2022-07-19T18:15:00Z">
        <w:r>
          <w:rPr>
            <w:szCs w:val="20"/>
          </w:rPr>
          <w:t>:</w:t>
        </w:r>
      </w:ins>
      <w:r w:rsidRPr="00AC3B88">
        <w:rPr>
          <w:szCs w:val="20"/>
        </w:rPr>
        <w:t xml:space="preserve"> Machine Learning for Healthcare Conference</w:t>
      </w:r>
      <w:r>
        <w:rPr>
          <w:szCs w:val="20"/>
        </w:rPr>
        <w:t xml:space="preserve">, </w:t>
      </w:r>
      <w:r w:rsidRPr="00AC3B88">
        <w:rPr>
          <w:szCs w:val="20"/>
        </w:rPr>
        <w:t>PMLR</w:t>
      </w:r>
      <w:r>
        <w:rPr>
          <w:szCs w:val="20"/>
        </w:rPr>
        <w:t>, 2021</w:t>
      </w:r>
      <w:del w:id="942" w:author="Author" w:date="2022-07-19T18:15:00Z">
        <w:r w:rsidDel="00A127FE">
          <w:rPr>
            <w:szCs w:val="20"/>
          </w:rPr>
          <w:delText xml:space="preserve">, </w:delText>
        </w:r>
        <w:r w:rsidRPr="00AC3B88" w:rsidDel="00A127FE">
          <w:rPr>
            <w:szCs w:val="20"/>
          </w:rPr>
          <w:delText xml:space="preserve">pp. </w:delText>
        </w:r>
      </w:del>
      <w:ins w:id="943" w:author="Author" w:date="2022-07-19T18:15:00Z">
        <w:r>
          <w:rPr>
            <w:szCs w:val="20"/>
          </w:rPr>
          <w:t>:</w:t>
        </w:r>
      </w:ins>
      <w:r w:rsidRPr="00AC3B88">
        <w:rPr>
          <w:szCs w:val="20"/>
        </w:rPr>
        <w:t>196-208.</w:t>
      </w:r>
    </w:p>
    <w:p w14:paraId="65307080" w14:textId="66FC792A" w:rsidR="00423A2D" w:rsidRPr="00AC3B88" w:rsidRDefault="00423A2D" w:rsidP="00423A2D">
      <w:pPr>
        <w:rPr>
          <w:szCs w:val="20"/>
        </w:rPr>
      </w:pPr>
      <w:del w:id="944" w:author="Author" w:date="2022-07-19T19:33:00Z">
        <w:r w:rsidRPr="00AC3B88" w:rsidDel="00423A2D">
          <w:rPr>
            <w:szCs w:val="20"/>
          </w:rPr>
          <w:delText>[</w:delText>
        </w:r>
      </w:del>
      <w:r w:rsidRPr="00AC3B88">
        <w:rPr>
          <w:szCs w:val="20"/>
        </w:rPr>
        <w:t>2</w:t>
      </w:r>
      <w:r>
        <w:rPr>
          <w:szCs w:val="20"/>
        </w:rPr>
        <w:t>3</w:t>
      </w:r>
      <w:ins w:id="945" w:author="Author" w:date="2022-07-19T19:33:00Z">
        <w:r>
          <w:rPr>
            <w:szCs w:val="20"/>
          </w:rPr>
          <w:t>.</w:t>
        </w:r>
      </w:ins>
      <w:del w:id="946" w:author="Author" w:date="2022-07-19T19:33:00Z">
        <w:r w:rsidRPr="00AC3B88" w:rsidDel="00423A2D">
          <w:rPr>
            <w:szCs w:val="20"/>
          </w:rPr>
          <w:delText>]</w:delText>
        </w:r>
      </w:del>
      <w:r w:rsidRPr="00AC3B88">
        <w:rPr>
          <w:szCs w:val="20"/>
        </w:rPr>
        <w:t xml:space="preserve"> Vu</w:t>
      </w:r>
      <w:del w:id="947" w:author="Author" w:date="2022-07-19T18:21:00Z">
        <w:r w:rsidRPr="00AC3B88" w:rsidDel="00CA4400">
          <w:rPr>
            <w:szCs w:val="20"/>
          </w:rPr>
          <w:delText>,</w:delText>
        </w:r>
      </w:del>
      <w:r w:rsidRPr="00AC3B88">
        <w:rPr>
          <w:szCs w:val="20"/>
        </w:rPr>
        <w:t xml:space="preserve"> T</w:t>
      </w:r>
      <w:del w:id="948" w:author="Author" w:date="2022-07-19T18:21:00Z">
        <w:r w:rsidRPr="00AC3B88" w:rsidDel="00CA4400">
          <w:rPr>
            <w:szCs w:val="20"/>
          </w:rPr>
          <w:delText>.</w:delText>
        </w:r>
      </w:del>
      <w:r w:rsidRPr="00AC3B88">
        <w:rPr>
          <w:szCs w:val="20"/>
        </w:rPr>
        <w:t xml:space="preserve">, </w:t>
      </w:r>
      <w:r>
        <w:rPr>
          <w:szCs w:val="20"/>
        </w:rPr>
        <w:t>et al.</w:t>
      </w:r>
      <w:r w:rsidRPr="00AC3B88">
        <w:rPr>
          <w:szCs w:val="20"/>
        </w:rPr>
        <w:t xml:space="preserve"> A label attention model for ICD coding from</w:t>
      </w:r>
      <w:r>
        <w:rPr>
          <w:szCs w:val="20"/>
        </w:rPr>
        <w:t xml:space="preserve"> clinical text. </w:t>
      </w:r>
      <w:r w:rsidRPr="00ED3103">
        <w:rPr>
          <w:szCs w:val="20"/>
        </w:rPr>
        <w:t>In</w:t>
      </w:r>
      <w:ins w:id="949" w:author="Author" w:date="2022-07-19T18:15:00Z">
        <w:r>
          <w:rPr>
            <w:szCs w:val="20"/>
          </w:rPr>
          <w:t>:</w:t>
        </w:r>
      </w:ins>
      <w:r w:rsidRPr="00ED3103">
        <w:rPr>
          <w:szCs w:val="20"/>
        </w:rPr>
        <w:t xml:space="preserve"> Proceedings of IJCAI</w:t>
      </w:r>
      <w:r>
        <w:rPr>
          <w:szCs w:val="20"/>
        </w:rPr>
        <w:t>,</w:t>
      </w:r>
      <w:r w:rsidRPr="00ED3103">
        <w:rPr>
          <w:szCs w:val="20"/>
        </w:rPr>
        <w:t xml:space="preserve"> 2020</w:t>
      </w:r>
      <w:r>
        <w:rPr>
          <w:szCs w:val="20"/>
        </w:rPr>
        <w:t>.</w:t>
      </w:r>
    </w:p>
    <w:p w14:paraId="0E58C8FA" w14:textId="356105AD" w:rsidR="00423A2D" w:rsidRPr="00AC3B88" w:rsidRDefault="00423A2D" w:rsidP="00423A2D">
      <w:pPr>
        <w:rPr>
          <w:szCs w:val="20"/>
        </w:rPr>
      </w:pPr>
      <w:del w:id="950" w:author="Author" w:date="2022-07-19T19:33:00Z">
        <w:r w:rsidRPr="00AC3B88" w:rsidDel="00423A2D">
          <w:rPr>
            <w:rFonts w:hint="eastAsia"/>
            <w:szCs w:val="20"/>
          </w:rPr>
          <w:delText>[</w:delText>
        </w:r>
      </w:del>
      <w:r w:rsidRPr="00AC3B88">
        <w:rPr>
          <w:szCs w:val="20"/>
        </w:rPr>
        <w:t>2</w:t>
      </w:r>
      <w:r>
        <w:rPr>
          <w:szCs w:val="20"/>
        </w:rPr>
        <w:t>4</w:t>
      </w:r>
      <w:ins w:id="951" w:author="Author" w:date="2022-07-19T19:33:00Z">
        <w:r>
          <w:rPr>
            <w:szCs w:val="20"/>
          </w:rPr>
          <w:t>.</w:t>
        </w:r>
      </w:ins>
      <w:del w:id="952" w:author="Author" w:date="2022-07-19T19:33:00Z">
        <w:r w:rsidRPr="00AC3B88" w:rsidDel="00423A2D">
          <w:rPr>
            <w:szCs w:val="20"/>
          </w:rPr>
          <w:delText>]</w:delText>
        </w:r>
      </w:del>
      <w:r w:rsidRPr="00AC3B88">
        <w:rPr>
          <w:szCs w:val="20"/>
        </w:rPr>
        <w:t xml:space="preserve"> Johnson</w:t>
      </w:r>
      <w:ins w:id="953" w:author="Author" w:date="2022-07-19T18:21:00Z">
        <w:r>
          <w:rPr>
            <w:szCs w:val="20"/>
          </w:rPr>
          <w:t xml:space="preserve"> </w:t>
        </w:r>
      </w:ins>
      <w:del w:id="954" w:author="Author" w:date="2022-07-19T18:21:00Z">
        <w:r w:rsidRPr="00AC3B88" w:rsidDel="001D7B44">
          <w:rPr>
            <w:szCs w:val="20"/>
          </w:rPr>
          <w:delText xml:space="preserve">, </w:delText>
        </w:r>
      </w:del>
      <w:r w:rsidRPr="00AC3B88">
        <w:rPr>
          <w:szCs w:val="20"/>
        </w:rPr>
        <w:t>A</w:t>
      </w:r>
      <w:del w:id="955" w:author="Author" w:date="2022-07-19T18:21:00Z">
        <w:r w:rsidRPr="00AC3B88" w:rsidDel="001D7B44">
          <w:rPr>
            <w:szCs w:val="20"/>
          </w:rPr>
          <w:delText>.</w:delText>
        </w:r>
      </w:del>
      <w:r w:rsidRPr="00AC3B88">
        <w:rPr>
          <w:szCs w:val="20"/>
        </w:rPr>
        <w:t>E</w:t>
      </w:r>
      <w:del w:id="956" w:author="Author" w:date="2022-07-19T18:21:00Z">
        <w:r w:rsidRPr="00AC3B88" w:rsidDel="001D7B44">
          <w:rPr>
            <w:szCs w:val="20"/>
          </w:rPr>
          <w:delText>.</w:delText>
        </w:r>
      </w:del>
      <w:r w:rsidRPr="00AC3B88">
        <w:rPr>
          <w:szCs w:val="20"/>
        </w:rPr>
        <w:t>W</w:t>
      </w:r>
      <w:del w:id="957" w:author="Author" w:date="2022-07-19T18:21:00Z">
        <w:r w:rsidRPr="00AC3B88" w:rsidDel="009D6123">
          <w:rPr>
            <w:szCs w:val="20"/>
          </w:rPr>
          <w:delText>.</w:delText>
        </w:r>
      </w:del>
      <w:r w:rsidRPr="00AC3B88">
        <w:rPr>
          <w:szCs w:val="20"/>
        </w:rPr>
        <w:t xml:space="preserve">, </w:t>
      </w:r>
      <w:r>
        <w:rPr>
          <w:szCs w:val="20"/>
        </w:rPr>
        <w:t>et al.</w:t>
      </w:r>
      <w:r w:rsidRPr="00AC3B88">
        <w:rPr>
          <w:szCs w:val="20"/>
        </w:rPr>
        <w:t xml:space="preserve"> MIMIC-III, a freely accessible critical care database. </w:t>
      </w:r>
      <w:ins w:id="958" w:author="Author" w:date="2022-07-19T18:16:00Z">
        <w:r w:rsidRPr="004D6176">
          <w:rPr>
            <w:szCs w:val="20"/>
          </w:rPr>
          <w:t>Sci Data</w:t>
        </w:r>
      </w:ins>
      <w:del w:id="959" w:author="Author" w:date="2022-07-19T18:16:00Z">
        <w:r w:rsidRPr="00AC3B88" w:rsidDel="004D6176">
          <w:rPr>
            <w:szCs w:val="20"/>
          </w:rPr>
          <w:delText>Scientific Data</w:delText>
        </w:r>
        <w:r w:rsidRPr="00AC3B88" w:rsidDel="000478D8">
          <w:rPr>
            <w:szCs w:val="20"/>
          </w:rPr>
          <w:delText>,</w:delText>
        </w:r>
      </w:del>
      <w:r>
        <w:rPr>
          <w:szCs w:val="20"/>
        </w:rPr>
        <w:t xml:space="preserve"> 2016</w:t>
      </w:r>
      <w:del w:id="960" w:author="Author" w:date="2022-07-19T18:16:00Z">
        <w:r w:rsidDel="000478D8">
          <w:rPr>
            <w:szCs w:val="20"/>
          </w:rPr>
          <w:delText>.</w:delText>
        </w:r>
        <w:r w:rsidRPr="00AC3B88" w:rsidDel="000478D8">
          <w:rPr>
            <w:szCs w:val="20"/>
          </w:rPr>
          <w:delText xml:space="preserve"> </w:delText>
        </w:r>
      </w:del>
      <w:ins w:id="961" w:author="Author" w:date="2022-07-19T18:16:00Z">
        <w:r>
          <w:rPr>
            <w:szCs w:val="20"/>
          </w:rPr>
          <w:t>;</w:t>
        </w:r>
      </w:ins>
      <w:r w:rsidRPr="00AC3B88">
        <w:rPr>
          <w:szCs w:val="20"/>
        </w:rPr>
        <w:t>3</w:t>
      </w:r>
      <w:del w:id="962" w:author="Author" w:date="2022-07-19T18:16:00Z">
        <w:r w:rsidRPr="00AC3B88" w:rsidDel="000478D8">
          <w:rPr>
            <w:szCs w:val="20"/>
          </w:rPr>
          <w:delText>,</w:delText>
        </w:r>
      </w:del>
      <w:ins w:id="963" w:author="Author" w:date="2022-07-19T18:16:00Z">
        <w:r>
          <w:rPr>
            <w:szCs w:val="20"/>
          </w:rPr>
          <w:t>:</w:t>
        </w:r>
      </w:ins>
      <w:del w:id="964" w:author="Author" w:date="2022-07-19T18:16:00Z">
        <w:r w:rsidRPr="00AC3B88" w:rsidDel="000478D8">
          <w:rPr>
            <w:szCs w:val="20"/>
          </w:rPr>
          <w:delText xml:space="preserve"> </w:delText>
        </w:r>
      </w:del>
      <w:r w:rsidRPr="00AC3B88">
        <w:rPr>
          <w:szCs w:val="20"/>
        </w:rPr>
        <w:t>160035.</w:t>
      </w:r>
    </w:p>
    <w:p w14:paraId="7F22D690" w14:textId="14B29B3F" w:rsidR="00423A2D" w:rsidRPr="00AC3B88" w:rsidRDefault="00423A2D" w:rsidP="00423A2D">
      <w:pPr>
        <w:rPr>
          <w:szCs w:val="20"/>
        </w:rPr>
      </w:pPr>
      <w:del w:id="965" w:author="Author" w:date="2022-07-19T19:33:00Z">
        <w:r w:rsidRPr="00AC3B88" w:rsidDel="00423A2D">
          <w:rPr>
            <w:szCs w:val="20"/>
          </w:rPr>
          <w:delText>[</w:delText>
        </w:r>
      </w:del>
      <w:r w:rsidRPr="00AC3B88">
        <w:rPr>
          <w:szCs w:val="20"/>
        </w:rPr>
        <w:t>2</w:t>
      </w:r>
      <w:r>
        <w:rPr>
          <w:szCs w:val="20"/>
        </w:rPr>
        <w:t>5</w:t>
      </w:r>
      <w:del w:id="966" w:author="Author" w:date="2022-07-19T19:33:00Z">
        <w:r w:rsidRPr="00AC3B88" w:rsidDel="00423A2D">
          <w:rPr>
            <w:szCs w:val="20"/>
          </w:rPr>
          <w:delText xml:space="preserve">] </w:delText>
        </w:r>
      </w:del>
      <w:ins w:id="967" w:author="Author" w:date="2022-07-19T19:33:00Z">
        <w:r>
          <w:rPr>
            <w:szCs w:val="20"/>
          </w:rPr>
          <w:t>.</w:t>
        </w:r>
        <w:r w:rsidRPr="00AC3B88">
          <w:rPr>
            <w:szCs w:val="20"/>
          </w:rPr>
          <w:t xml:space="preserve"> </w:t>
        </w:r>
      </w:ins>
      <w:r w:rsidRPr="00AC3B88">
        <w:rPr>
          <w:szCs w:val="20"/>
        </w:rPr>
        <w:t>Hripcsak</w:t>
      </w:r>
      <w:del w:id="968" w:author="Author" w:date="2022-07-19T18:21:00Z">
        <w:r w:rsidDel="006E77EA">
          <w:rPr>
            <w:szCs w:val="20"/>
          </w:rPr>
          <w:delText>,</w:delText>
        </w:r>
      </w:del>
      <w:r w:rsidRPr="00AC3B88">
        <w:rPr>
          <w:szCs w:val="20"/>
        </w:rPr>
        <w:t xml:space="preserve"> G</w:t>
      </w:r>
      <w:ins w:id="969" w:author="Author" w:date="2022-07-19T18:21:00Z">
        <w:r>
          <w:rPr>
            <w:szCs w:val="20"/>
          </w:rPr>
          <w:t>.</w:t>
        </w:r>
      </w:ins>
      <w:del w:id="970" w:author="Author" w:date="2022-07-19T18:21:00Z">
        <w:r w:rsidDel="006E77EA">
          <w:rPr>
            <w:szCs w:val="20"/>
          </w:rPr>
          <w:delText>.</w:delText>
        </w:r>
      </w:del>
      <w:r>
        <w:rPr>
          <w:szCs w:val="20"/>
        </w:rPr>
        <w:t xml:space="preserve"> </w:t>
      </w:r>
      <w:r w:rsidRPr="00AC3B88">
        <w:rPr>
          <w:szCs w:val="20"/>
        </w:rPr>
        <w:t>et al. Observational health data sciences and informatics (</w:t>
      </w:r>
      <w:del w:id="971" w:author="Author" w:date="2022-07-19T18:16:00Z">
        <w:r w:rsidRPr="00AC3B88" w:rsidDel="00630026">
          <w:rPr>
            <w:szCs w:val="20"/>
          </w:rPr>
          <w:delText>ohdsi</w:delText>
        </w:r>
      </w:del>
      <w:ins w:id="972" w:author="Author" w:date="2022-07-19T18:16:00Z">
        <w:r>
          <w:rPr>
            <w:szCs w:val="20"/>
          </w:rPr>
          <w:t>OHDSI</w:t>
        </w:r>
      </w:ins>
      <w:r w:rsidRPr="00AC3B88">
        <w:rPr>
          <w:szCs w:val="20"/>
        </w:rPr>
        <w:t xml:space="preserve">): opportunities for observational researchers. </w:t>
      </w:r>
      <w:ins w:id="973" w:author="Author" w:date="2022-07-19T18:16:00Z">
        <w:r w:rsidRPr="0057532D">
          <w:rPr>
            <w:szCs w:val="20"/>
          </w:rPr>
          <w:t>Stud Health Technol Inform</w:t>
        </w:r>
      </w:ins>
      <w:del w:id="974" w:author="Author" w:date="2022-07-19T18:16:00Z">
        <w:r w:rsidRPr="00772C7F" w:rsidDel="0057532D">
          <w:rPr>
            <w:szCs w:val="20"/>
          </w:rPr>
          <w:delText>Studies in Health Technology and Informatics</w:delText>
        </w:r>
        <w:r w:rsidDel="00945602">
          <w:rPr>
            <w:szCs w:val="20"/>
          </w:rPr>
          <w:delText>,</w:delText>
        </w:r>
      </w:del>
      <w:r w:rsidRPr="00AC3B88">
        <w:rPr>
          <w:szCs w:val="20"/>
        </w:rPr>
        <w:t xml:space="preserve"> 2015</w:t>
      </w:r>
      <w:del w:id="975" w:author="Author" w:date="2022-07-19T18:17:00Z">
        <w:r w:rsidDel="00945602">
          <w:rPr>
            <w:szCs w:val="20"/>
          </w:rPr>
          <w:delText xml:space="preserve">. </w:delText>
        </w:r>
      </w:del>
      <w:ins w:id="976" w:author="Author" w:date="2022-07-19T18:17:00Z">
        <w:r>
          <w:rPr>
            <w:szCs w:val="20"/>
          </w:rPr>
          <w:t>;</w:t>
        </w:r>
      </w:ins>
      <w:r w:rsidRPr="00AC3B88">
        <w:rPr>
          <w:szCs w:val="20"/>
        </w:rPr>
        <w:t>216:</w:t>
      </w:r>
      <w:del w:id="977" w:author="Author" w:date="2022-07-19T18:17:00Z">
        <w:r w:rsidDel="00945602">
          <w:rPr>
            <w:szCs w:val="20"/>
          </w:rPr>
          <w:delText xml:space="preserve"> pp.</w:delText>
        </w:r>
      </w:del>
      <w:r>
        <w:rPr>
          <w:szCs w:val="20"/>
        </w:rPr>
        <w:t xml:space="preserve"> </w:t>
      </w:r>
      <w:r w:rsidRPr="00AC3B88">
        <w:rPr>
          <w:szCs w:val="20"/>
        </w:rPr>
        <w:t>574-578.</w:t>
      </w:r>
    </w:p>
    <w:p w14:paraId="768E57E8" w14:textId="48F897A4" w:rsidR="00423A2D" w:rsidRPr="00AC3B88" w:rsidRDefault="00423A2D" w:rsidP="00423A2D">
      <w:pPr>
        <w:rPr>
          <w:szCs w:val="20"/>
        </w:rPr>
      </w:pPr>
      <w:del w:id="978" w:author="Author" w:date="2022-07-19T19:33:00Z">
        <w:r w:rsidRPr="00AC3B88" w:rsidDel="00423A2D">
          <w:rPr>
            <w:szCs w:val="20"/>
          </w:rPr>
          <w:delText>[</w:delText>
        </w:r>
      </w:del>
      <w:r w:rsidRPr="00AC3B88">
        <w:rPr>
          <w:szCs w:val="20"/>
        </w:rPr>
        <w:t>2</w:t>
      </w:r>
      <w:r>
        <w:rPr>
          <w:szCs w:val="20"/>
        </w:rPr>
        <w:t>6</w:t>
      </w:r>
      <w:ins w:id="979" w:author="Author" w:date="2022-07-19T19:33:00Z">
        <w:r>
          <w:rPr>
            <w:szCs w:val="20"/>
          </w:rPr>
          <w:t>.</w:t>
        </w:r>
      </w:ins>
      <w:del w:id="980" w:author="Author" w:date="2022-07-19T19:33:00Z">
        <w:r w:rsidRPr="00AC3B88" w:rsidDel="00423A2D">
          <w:rPr>
            <w:szCs w:val="20"/>
          </w:rPr>
          <w:delText>]</w:delText>
        </w:r>
      </w:del>
      <w:r w:rsidRPr="00AC3B88">
        <w:rPr>
          <w:szCs w:val="20"/>
        </w:rPr>
        <w:t xml:space="preserve"> Ryu</w:t>
      </w:r>
      <w:del w:id="981" w:author="Author" w:date="2022-07-19T18:21:00Z">
        <w:r w:rsidRPr="00AC3B88" w:rsidDel="00710908">
          <w:rPr>
            <w:szCs w:val="20"/>
          </w:rPr>
          <w:delText>,</w:delText>
        </w:r>
      </w:del>
      <w:r w:rsidRPr="00AC3B88">
        <w:rPr>
          <w:szCs w:val="20"/>
        </w:rPr>
        <w:t xml:space="preserve"> B</w:t>
      </w:r>
      <w:del w:id="982" w:author="Author" w:date="2022-07-19T18:21:00Z">
        <w:r w:rsidRPr="00AC3B88" w:rsidDel="00710908">
          <w:rPr>
            <w:szCs w:val="20"/>
          </w:rPr>
          <w:delText>.</w:delText>
        </w:r>
      </w:del>
      <w:r w:rsidRPr="00AC3B88">
        <w:rPr>
          <w:szCs w:val="20"/>
        </w:rPr>
        <w:t xml:space="preserve">, et al. Thirty-day hospital readmission prediction model based on common data model with weather and air quality data. </w:t>
      </w:r>
      <w:del w:id="983" w:author="Author" w:date="2022-07-19T18:17:00Z">
        <w:r w:rsidRPr="00AC3B88" w:rsidDel="00C100D5">
          <w:rPr>
            <w:szCs w:val="20"/>
          </w:rPr>
          <w:delText>Sci</w:delText>
        </w:r>
        <w:r w:rsidDel="00C100D5">
          <w:rPr>
            <w:szCs w:val="20"/>
          </w:rPr>
          <w:delText xml:space="preserve">entific </w:delText>
        </w:r>
      </w:del>
      <w:ins w:id="984" w:author="Author" w:date="2022-07-19T18:17:00Z">
        <w:r>
          <w:rPr>
            <w:szCs w:val="20"/>
          </w:rPr>
          <w:t xml:space="preserve">Sci </w:t>
        </w:r>
      </w:ins>
      <w:del w:id="985" w:author="Author" w:date="2022-07-19T18:17:00Z">
        <w:r w:rsidRPr="00AC3B88" w:rsidDel="00C100D5">
          <w:rPr>
            <w:szCs w:val="20"/>
          </w:rPr>
          <w:delText>Rep</w:delText>
        </w:r>
        <w:r w:rsidDel="00C100D5">
          <w:rPr>
            <w:szCs w:val="20"/>
          </w:rPr>
          <w:delText>orts</w:delText>
        </w:r>
      </w:del>
      <w:ins w:id="986" w:author="Author" w:date="2022-07-19T18:17:00Z">
        <w:r>
          <w:rPr>
            <w:szCs w:val="20"/>
          </w:rPr>
          <w:t>Rep</w:t>
        </w:r>
      </w:ins>
      <w:del w:id="987" w:author="Author" w:date="2022-07-19T18:17:00Z">
        <w:r w:rsidDel="00C100D5">
          <w:rPr>
            <w:szCs w:val="20"/>
          </w:rPr>
          <w:delText>,</w:delText>
        </w:r>
      </w:del>
      <w:r w:rsidRPr="00AC3B88">
        <w:rPr>
          <w:szCs w:val="20"/>
        </w:rPr>
        <w:t xml:space="preserve"> </w:t>
      </w:r>
      <w:r>
        <w:rPr>
          <w:szCs w:val="20"/>
        </w:rPr>
        <w:t>2021</w:t>
      </w:r>
      <w:del w:id="988" w:author="Author" w:date="2022-07-19T18:17:00Z">
        <w:r w:rsidDel="00C100D5">
          <w:rPr>
            <w:szCs w:val="20"/>
          </w:rPr>
          <w:delText xml:space="preserve">. </w:delText>
        </w:r>
      </w:del>
      <w:ins w:id="989" w:author="Author" w:date="2022-07-19T18:17:00Z">
        <w:r>
          <w:rPr>
            <w:szCs w:val="20"/>
          </w:rPr>
          <w:t>;</w:t>
        </w:r>
      </w:ins>
      <w:r w:rsidRPr="00AC3B88">
        <w:rPr>
          <w:szCs w:val="20"/>
        </w:rPr>
        <w:t>11</w:t>
      </w:r>
      <w:r>
        <w:rPr>
          <w:szCs w:val="20"/>
        </w:rPr>
        <w:t>:</w:t>
      </w:r>
      <w:del w:id="990" w:author="Author" w:date="2022-07-19T18:17:00Z">
        <w:r w:rsidRPr="00AC3B88" w:rsidDel="00C100D5">
          <w:rPr>
            <w:szCs w:val="20"/>
          </w:rPr>
          <w:delText xml:space="preserve"> </w:delText>
        </w:r>
        <w:r w:rsidDel="00C100D5">
          <w:rPr>
            <w:szCs w:val="20"/>
          </w:rPr>
          <w:delText>p.</w:delText>
        </w:r>
        <w:r w:rsidDel="009B3CE2">
          <w:rPr>
            <w:szCs w:val="20"/>
          </w:rPr>
          <w:delText xml:space="preserve"> </w:delText>
        </w:r>
      </w:del>
      <w:r w:rsidRPr="00AC3B88">
        <w:rPr>
          <w:szCs w:val="20"/>
        </w:rPr>
        <w:t>23313</w:t>
      </w:r>
      <w:r>
        <w:rPr>
          <w:szCs w:val="20"/>
        </w:rPr>
        <w:t>.</w:t>
      </w:r>
    </w:p>
    <w:p w14:paraId="4DCF5A63" w14:textId="73DDF918" w:rsidR="00423A2D" w:rsidRPr="00AC3B88" w:rsidRDefault="00423A2D" w:rsidP="00423A2D">
      <w:pPr>
        <w:rPr>
          <w:szCs w:val="20"/>
        </w:rPr>
      </w:pPr>
      <w:del w:id="991" w:author="Author" w:date="2022-07-19T19:34:00Z">
        <w:r w:rsidRPr="00AC3B88" w:rsidDel="00423A2D">
          <w:rPr>
            <w:szCs w:val="20"/>
          </w:rPr>
          <w:delText>[</w:delText>
        </w:r>
      </w:del>
      <w:r w:rsidRPr="00AC3B88">
        <w:rPr>
          <w:szCs w:val="20"/>
        </w:rPr>
        <w:t>2</w:t>
      </w:r>
      <w:r>
        <w:rPr>
          <w:szCs w:val="20"/>
        </w:rPr>
        <w:t>7</w:t>
      </w:r>
      <w:del w:id="992" w:author="Author" w:date="2022-07-19T19:34:00Z">
        <w:r w:rsidRPr="00AC3B88" w:rsidDel="00423A2D">
          <w:rPr>
            <w:szCs w:val="20"/>
          </w:rPr>
          <w:delText xml:space="preserve">] </w:delText>
        </w:r>
      </w:del>
      <w:ins w:id="993" w:author="Author" w:date="2022-07-19T19:34:00Z">
        <w:r>
          <w:rPr>
            <w:szCs w:val="20"/>
          </w:rPr>
          <w:t>.</w:t>
        </w:r>
        <w:r w:rsidRPr="00AC3B88">
          <w:rPr>
            <w:szCs w:val="20"/>
          </w:rPr>
          <w:t xml:space="preserve"> </w:t>
        </w:r>
      </w:ins>
      <w:r w:rsidRPr="00AC3B88">
        <w:rPr>
          <w:szCs w:val="20"/>
        </w:rPr>
        <w:t>Reps</w:t>
      </w:r>
      <w:del w:id="994" w:author="Author" w:date="2022-07-19T18:21:00Z">
        <w:r w:rsidRPr="00AC3B88" w:rsidDel="008B7F2B">
          <w:rPr>
            <w:szCs w:val="20"/>
          </w:rPr>
          <w:delText>,</w:delText>
        </w:r>
      </w:del>
      <w:r w:rsidRPr="00AC3B88">
        <w:rPr>
          <w:szCs w:val="20"/>
        </w:rPr>
        <w:t xml:space="preserve"> J</w:t>
      </w:r>
      <w:del w:id="995" w:author="Author" w:date="2022-07-19T18:21:00Z">
        <w:r w:rsidDel="008B7F2B">
          <w:rPr>
            <w:szCs w:val="20"/>
          </w:rPr>
          <w:delText>.</w:delText>
        </w:r>
      </w:del>
      <w:r w:rsidRPr="00AC3B88">
        <w:rPr>
          <w:szCs w:val="20"/>
        </w:rPr>
        <w:t>M</w:t>
      </w:r>
      <w:del w:id="996" w:author="Author" w:date="2022-07-19T18:21:00Z">
        <w:r w:rsidDel="008B7F2B">
          <w:rPr>
            <w:szCs w:val="20"/>
          </w:rPr>
          <w:delText>.</w:delText>
        </w:r>
      </w:del>
      <w:r>
        <w:rPr>
          <w:szCs w:val="20"/>
        </w:rPr>
        <w:t>, et al.</w:t>
      </w:r>
      <w:r w:rsidRPr="00AC3B88">
        <w:rPr>
          <w:szCs w:val="20"/>
        </w:rPr>
        <w:t xml:space="preserve"> Design and implementation of a standardized framework to generate and evaluate patient-level prediction models using observational healthcare data</w:t>
      </w:r>
      <w:r>
        <w:rPr>
          <w:szCs w:val="20"/>
        </w:rPr>
        <w:t>.</w:t>
      </w:r>
      <w:r w:rsidRPr="00AC3B88">
        <w:rPr>
          <w:szCs w:val="20"/>
        </w:rPr>
        <w:t xml:space="preserve"> </w:t>
      </w:r>
      <w:ins w:id="997" w:author="Author" w:date="2022-07-19T18:17:00Z">
        <w:r w:rsidRPr="00562FCD">
          <w:rPr>
            <w:szCs w:val="20"/>
          </w:rPr>
          <w:t>J Am Med Inform Assoc</w:t>
        </w:r>
      </w:ins>
      <w:del w:id="998" w:author="Author" w:date="2022-07-19T18:17:00Z">
        <w:r w:rsidRPr="00AC3B88" w:rsidDel="00562FCD">
          <w:rPr>
            <w:szCs w:val="20"/>
          </w:rPr>
          <w:delText>Journal of the American Medical Informatics Association</w:delText>
        </w:r>
        <w:r w:rsidRPr="00AC3B88" w:rsidDel="007B6C7E">
          <w:rPr>
            <w:szCs w:val="20"/>
          </w:rPr>
          <w:delText>,</w:delText>
        </w:r>
      </w:del>
      <w:r w:rsidRPr="00AC3B88">
        <w:rPr>
          <w:szCs w:val="20"/>
        </w:rPr>
        <w:t xml:space="preserve"> </w:t>
      </w:r>
      <w:r>
        <w:rPr>
          <w:szCs w:val="20"/>
        </w:rPr>
        <w:t>2018</w:t>
      </w:r>
      <w:del w:id="999" w:author="Author" w:date="2022-07-19T18:17:00Z">
        <w:r w:rsidDel="007B6C7E">
          <w:rPr>
            <w:szCs w:val="20"/>
          </w:rPr>
          <w:delText xml:space="preserve">. </w:delText>
        </w:r>
      </w:del>
      <w:ins w:id="1000" w:author="Author" w:date="2022-07-19T18:17:00Z">
        <w:r>
          <w:rPr>
            <w:szCs w:val="20"/>
          </w:rPr>
          <w:t>;</w:t>
        </w:r>
      </w:ins>
      <w:r w:rsidRPr="00AC3B88">
        <w:rPr>
          <w:szCs w:val="20"/>
        </w:rPr>
        <w:t>25</w:t>
      </w:r>
      <w:del w:id="1001" w:author="Author" w:date="2022-07-19T18:17:00Z">
        <w:r w:rsidDel="007B6C7E">
          <w:rPr>
            <w:szCs w:val="20"/>
          </w:rPr>
          <w:delText xml:space="preserve"> </w:delText>
        </w:r>
      </w:del>
      <w:r>
        <w:rPr>
          <w:szCs w:val="20"/>
        </w:rPr>
        <w:t>(</w:t>
      </w:r>
      <w:r w:rsidRPr="00AC3B88">
        <w:rPr>
          <w:szCs w:val="20"/>
        </w:rPr>
        <w:t>8</w:t>
      </w:r>
      <w:r>
        <w:rPr>
          <w:szCs w:val="20"/>
        </w:rPr>
        <w:t>):</w:t>
      </w:r>
      <w:del w:id="1002" w:author="Author" w:date="2022-07-19T18:17:00Z">
        <w:r w:rsidDel="007B6C7E">
          <w:rPr>
            <w:szCs w:val="20"/>
          </w:rPr>
          <w:delText xml:space="preserve"> pp.</w:delText>
        </w:r>
        <w:r w:rsidRPr="00AC3B88" w:rsidDel="007B6C7E">
          <w:rPr>
            <w:szCs w:val="20"/>
          </w:rPr>
          <w:delText xml:space="preserve"> </w:delText>
        </w:r>
      </w:del>
      <w:r w:rsidRPr="00AC3B88">
        <w:rPr>
          <w:szCs w:val="20"/>
        </w:rPr>
        <w:t>969</w:t>
      </w:r>
      <w:del w:id="1003" w:author="Author" w:date="2022-07-19T18:17:00Z">
        <w:r w:rsidRPr="00AC3B88" w:rsidDel="007B6C7E">
          <w:rPr>
            <w:szCs w:val="20"/>
          </w:rPr>
          <w:delText>–</w:delText>
        </w:r>
      </w:del>
      <w:ins w:id="1004" w:author="Author" w:date="2022-07-19T18:17:00Z">
        <w:r>
          <w:rPr>
            <w:szCs w:val="20"/>
          </w:rPr>
          <w:t>-</w:t>
        </w:r>
      </w:ins>
      <w:r w:rsidRPr="00AC3B88">
        <w:rPr>
          <w:szCs w:val="20"/>
        </w:rPr>
        <w:t>975</w:t>
      </w:r>
      <w:r>
        <w:rPr>
          <w:szCs w:val="20"/>
        </w:rPr>
        <w:t>.</w:t>
      </w:r>
    </w:p>
    <w:p w14:paraId="26CB7297" w14:textId="3D7326EB" w:rsidR="00423A2D" w:rsidRPr="00AC3B88" w:rsidRDefault="00423A2D" w:rsidP="00423A2D">
      <w:pPr>
        <w:rPr>
          <w:szCs w:val="20"/>
        </w:rPr>
      </w:pPr>
      <w:del w:id="1005" w:author="Author" w:date="2022-07-19T19:34:00Z">
        <w:r w:rsidRPr="00AC3B88" w:rsidDel="00423A2D">
          <w:rPr>
            <w:szCs w:val="20"/>
          </w:rPr>
          <w:delText>[</w:delText>
        </w:r>
      </w:del>
      <w:r w:rsidRPr="00AC3B88">
        <w:rPr>
          <w:szCs w:val="20"/>
        </w:rPr>
        <w:t>2</w:t>
      </w:r>
      <w:r>
        <w:rPr>
          <w:szCs w:val="20"/>
        </w:rPr>
        <w:t>8</w:t>
      </w:r>
      <w:del w:id="1006" w:author="Author" w:date="2022-07-19T19:34:00Z">
        <w:r w:rsidRPr="00AC3B88" w:rsidDel="00423A2D">
          <w:rPr>
            <w:szCs w:val="20"/>
          </w:rPr>
          <w:delText xml:space="preserve">] </w:delText>
        </w:r>
      </w:del>
      <w:ins w:id="1007" w:author="Author" w:date="2022-07-19T19:34:00Z">
        <w:r>
          <w:rPr>
            <w:szCs w:val="20"/>
          </w:rPr>
          <w:t>.</w:t>
        </w:r>
        <w:r w:rsidRPr="00AC3B88">
          <w:rPr>
            <w:szCs w:val="20"/>
          </w:rPr>
          <w:t xml:space="preserve"> </w:t>
        </w:r>
      </w:ins>
      <w:r w:rsidRPr="00AC3B88">
        <w:rPr>
          <w:szCs w:val="20"/>
        </w:rPr>
        <w:t>Jung</w:t>
      </w:r>
      <w:del w:id="1008" w:author="Author" w:date="2022-07-19T18:21:00Z">
        <w:r w:rsidDel="006840A8">
          <w:rPr>
            <w:szCs w:val="20"/>
          </w:rPr>
          <w:delText>,</w:delText>
        </w:r>
      </w:del>
      <w:r w:rsidRPr="00AC3B88">
        <w:rPr>
          <w:szCs w:val="20"/>
        </w:rPr>
        <w:t xml:space="preserve"> H</w:t>
      </w:r>
      <w:del w:id="1009" w:author="Author" w:date="2022-07-19T18:21:00Z">
        <w:r w:rsidDel="006840A8">
          <w:rPr>
            <w:szCs w:val="20"/>
          </w:rPr>
          <w:delText>.</w:delText>
        </w:r>
      </w:del>
      <w:r w:rsidRPr="00AC3B88">
        <w:rPr>
          <w:szCs w:val="20"/>
        </w:rPr>
        <w:t xml:space="preserve">, </w:t>
      </w:r>
      <w:r>
        <w:rPr>
          <w:szCs w:val="20"/>
        </w:rPr>
        <w:t xml:space="preserve">et al. </w:t>
      </w:r>
      <w:r w:rsidRPr="00AC3B88">
        <w:rPr>
          <w:szCs w:val="20"/>
        </w:rPr>
        <w:t>Patient-level fall risk prediction using the observational medical outcomes partnership’s common data model: pilot feasibility study</w:t>
      </w:r>
      <w:r>
        <w:rPr>
          <w:szCs w:val="20"/>
        </w:rPr>
        <w:t>.</w:t>
      </w:r>
      <w:r w:rsidRPr="00AC3B88">
        <w:rPr>
          <w:szCs w:val="20"/>
        </w:rPr>
        <w:t xml:space="preserve"> </w:t>
      </w:r>
      <w:ins w:id="1010" w:author="Author" w:date="2022-07-19T18:18:00Z">
        <w:r w:rsidRPr="00FD7C33">
          <w:rPr>
            <w:szCs w:val="20"/>
          </w:rPr>
          <w:t>JMIR Med Inform</w:t>
        </w:r>
      </w:ins>
      <w:del w:id="1011" w:author="Author" w:date="2022-07-19T18:18:00Z">
        <w:r w:rsidRPr="00AC3B88" w:rsidDel="00FD7C33">
          <w:rPr>
            <w:szCs w:val="20"/>
          </w:rPr>
          <w:delText xml:space="preserve">JMIR </w:delText>
        </w:r>
        <w:r w:rsidRPr="00772C7F" w:rsidDel="00FD7C33">
          <w:rPr>
            <w:szCs w:val="20"/>
          </w:rPr>
          <w:delText>Medical Informatics</w:delText>
        </w:r>
        <w:r w:rsidDel="00717F50">
          <w:rPr>
            <w:szCs w:val="20"/>
          </w:rPr>
          <w:delText>,</w:delText>
        </w:r>
      </w:del>
      <w:r w:rsidRPr="00AC3B88">
        <w:rPr>
          <w:szCs w:val="20"/>
        </w:rPr>
        <w:t xml:space="preserve"> 2022</w:t>
      </w:r>
      <w:del w:id="1012" w:author="Author" w:date="2022-07-19T18:18:00Z">
        <w:r w:rsidDel="00717F50">
          <w:rPr>
            <w:szCs w:val="20"/>
          </w:rPr>
          <w:delText xml:space="preserve">. </w:delText>
        </w:r>
      </w:del>
      <w:ins w:id="1013" w:author="Author" w:date="2022-07-19T18:18:00Z">
        <w:r>
          <w:rPr>
            <w:szCs w:val="20"/>
          </w:rPr>
          <w:t>;</w:t>
        </w:r>
      </w:ins>
      <w:r w:rsidRPr="00AC3B88">
        <w:rPr>
          <w:szCs w:val="20"/>
        </w:rPr>
        <w:t>10(3):</w:t>
      </w:r>
      <w:r>
        <w:rPr>
          <w:szCs w:val="20"/>
        </w:rPr>
        <w:t xml:space="preserve"> </w:t>
      </w:r>
      <w:r w:rsidRPr="00AC3B88">
        <w:rPr>
          <w:szCs w:val="20"/>
        </w:rPr>
        <w:t>e35104</w:t>
      </w:r>
      <w:r>
        <w:rPr>
          <w:szCs w:val="20"/>
        </w:rPr>
        <w:t>.</w:t>
      </w:r>
    </w:p>
    <w:p w14:paraId="65F7D089" w14:textId="23319B0C" w:rsidR="00423A2D" w:rsidRPr="00AC3B88" w:rsidRDefault="00423A2D" w:rsidP="00423A2D">
      <w:pPr>
        <w:rPr>
          <w:szCs w:val="20"/>
        </w:rPr>
      </w:pPr>
      <w:del w:id="1014" w:author="Author" w:date="2022-07-19T19:34:00Z">
        <w:r w:rsidRPr="00AC3B88" w:rsidDel="00C55D4F">
          <w:rPr>
            <w:szCs w:val="20"/>
          </w:rPr>
          <w:delText>[</w:delText>
        </w:r>
      </w:del>
      <w:r w:rsidRPr="00AC3B88">
        <w:rPr>
          <w:szCs w:val="20"/>
        </w:rPr>
        <w:t>2</w:t>
      </w:r>
      <w:r>
        <w:rPr>
          <w:szCs w:val="20"/>
        </w:rPr>
        <w:t>9</w:t>
      </w:r>
      <w:del w:id="1015" w:author="Author" w:date="2022-07-19T19:34:00Z">
        <w:r w:rsidRPr="00AC3B88" w:rsidDel="00C55D4F">
          <w:rPr>
            <w:szCs w:val="20"/>
          </w:rPr>
          <w:delText xml:space="preserve">] </w:delText>
        </w:r>
      </w:del>
      <w:ins w:id="1016" w:author="Author" w:date="2022-07-19T19:34:00Z">
        <w:r w:rsidR="00C55D4F">
          <w:rPr>
            <w:szCs w:val="20"/>
          </w:rPr>
          <w:t>.</w:t>
        </w:r>
        <w:r w:rsidR="00C55D4F" w:rsidRPr="00AC3B88">
          <w:rPr>
            <w:szCs w:val="20"/>
          </w:rPr>
          <w:t xml:space="preserve"> </w:t>
        </w:r>
      </w:ins>
      <w:r w:rsidRPr="00AC3B88">
        <w:rPr>
          <w:szCs w:val="20"/>
        </w:rPr>
        <w:t>Biedermann</w:t>
      </w:r>
      <w:del w:id="1017" w:author="Author" w:date="2022-07-19T18:21:00Z">
        <w:r w:rsidRPr="00AC3B88" w:rsidDel="0022485D">
          <w:rPr>
            <w:szCs w:val="20"/>
          </w:rPr>
          <w:delText>,</w:delText>
        </w:r>
      </w:del>
      <w:r w:rsidRPr="00AC3B88">
        <w:rPr>
          <w:szCs w:val="20"/>
        </w:rPr>
        <w:t xml:space="preserve"> P</w:t>
      </w:r>
      <w:del w:id="1018" w:author="Author" w:date="2022-07-19T18:21:00Z">
        <w:r w:rsidRPr="00AC3B88" w:rsidDel="0022485D">
          <w:rPr>
            <w:szCs w:val="20"/>
          </w:rPr>
          <w:delText>.</w:delText>
        </w:r>
      </w:del>
      <w:r w:rsidRPr="00AC3B88">
        <w:rPr>
          <w:szCs w:val="20"/>
        </w:rPr>
        <w:t xml:space="preserve">, et al. Standardizing registry data to the OMOP common data model: experience from three pulmonary hypertension databases. BMC </w:t>
      </w:r>
      <w:r w:rsidRPr="0038292D">
        <w:rPr>
          <w:iCs/>
          <w:szCs w:val="20"/>
        </w:rPr>
        <w:t>Medical Research Methodology</w:t>
      </w:r>
      <w:ins w:id="1019" w:author="Author" w:date="2022-07-19T18:18:00Z">
        <w:r>
          <w:rPr>
            <w:szCs w:val="20"/>
          </w:rPr>
          <w:t xml:space="preserve"> </w:t>
        </w:r>
      </w:ins>
      <w:del w:id="1020" w:author="Author" w:date="2022-07-19T18:18:00Z">
        <w:r w:rsidRPr="005077BF" w:rsidDel="00A64592">
          <w:rPr>
            <w:szCs w:val="20"/>
          </w:rPr>
          <w:delText xml:space="preserve">, </w:delText>
        </w:r>
      </w:del>
      <w:r w:rsidRPr="005077BF">
        <w:rPr>
          <w:szCs w:val="20"/>
        </w:rPr>
        <w:t>2021</w:t>
      </w:r>
      <w:del w:id="1021" w:author="Author" w:date="2022-07-19T18:18:00Z">
        <w:r w:rsidDel="00A64592">
          <w:rPr>
            <w:szCs w:val="20"/>
          </w:rPr>
          <w:delText xml:space="preserve">. </w:delText>
        </w:r>
      </w:del>
      <w:ins w:id="1022" w:author="Author" w:date="2022-07-19T18:18:00Z">
        <w:r>
          <w:rPr>
            <w:szCs w:val="20"/>
          </w:rPr>
          <w:t>;</w:t>
        </w:r>
      </w:ins>
      <w:r w:rsidRPr="005077BF">
        <w:rPr>
          <w:szCs w:val="20"/>
        </w:rPr>
        <w:t>21:</w:t>
      </w:r>
      <w:del w:id="1023" w:author="Author" w:date="2022-07-19T18:18:00Z">
        <w:r w:rsidRPr="005077BF" w:rsidDel="00A64592">
          <w:rPr>
            <w:szCs w:val="20"/>
          </w:rPr>
          <w:delText xml:space="preserve"> p.</w:delText>
        </w:r>
        <w:r w:rsidRPr="005077BF" w:rsidDel="00842877">
          <w:rPr>
            <w:szCs w:val="20"/>
          </w:rPr>
          <w:delText xml:space="preserve"> </w:delText>
        </w:r>
      </w:del>
      <w:r w:rsidRPr="005077BF">
        <w:rPr>
          <w:szCs w:val="20"/>
        </w:rPr>
        <w:t>238</w:t>
      </w:r>
      <w:r w:rsidRPr="00AC3B88">
        <w:rPr>
          <w:szCs w:val="20"/>
        </w:rPr>
        <w:t>.</w:t>
      </w:r>
    </w:p>
    <w:p w14:paraId="6F08151F" w14:textId="4D1E547D" w:rsidR="00423A2D" w:rsidRPr="00AC3B88" w:rsidDel="00750650" w:rsidRDefault="00423A2D" w:rsidP="00423A2D">
      <w:pPr>
        <w:rPr>
          <w:del w:id="1024" w:author="Author" w:date="2022-07-19T21:15:00Z"/>
          <w:szCs w:val="20"/>
        </w:rPr>
      </w:pPr>
      <w:del w:id="1025" w:author="Author" w:date="2022-07-19T19:34:00Z">
        <w:r w:rsidRPr="00AC3B88" w:rsidDel="00C55D4F">
          <w:rPr>
            <w:szCs w:val="20"/>
          </w:rPr>
          <w:delText>[</w:delText>
        </w:r>
      </w:del>
      <w:r>
        <w:rPr>
          <w:szCs w:val="20"/>
        </w:rPr>
        <w:t>30</w:t>
      </w:r>
      <w:ins w:id="1026" w:author="Author" w:date="2022-07-19T19:34:00Z">
        <w:r w:rsidR="00C55D4F">
          <w:rPr>
            <w:szCs w:val="20"/>
          </w:rPr>
          <w:t>.</w:t>
        </w:r>
      </w:ins>
      <w:del w:id="1027" w:author="Author" w:date="2022-07-19T19:34:00Z">
        <w:r w:rsidRPr="00AC3B88" w:rsidDel="00C55D4F">
          <w:rPr>
            <w:szCs w:val="20"/>
          </w:rPr>
          <w:delText>]</w:delText>
        </w:r>
      </w:del>
      <w:r w:rsidRPr="00AC3B88">
        <w:rPr>
          <w:szCs w:val="20"/>
        </w:rPr>
        <w:t xml:space="preserve"> Lamer</w:t>
      </w:r>
      <w:del w:id="1028" w:author="Author" w:date="2022-07-19T18:21:00Z">
        <w:r w:rsidDel="00781FE2">
          <w:rPr>
            <w:szCs w:val="20"/>
          </w:rPr>
          <w:delText>.</w:delText>
        </w:r>
      </w:del>
      <w:r w:rsidRPr="00AC3B88">
        <w:rPr>
          <w:szCs w:val="20"/>
        </w:rPr>
        <w:t xml:space="preserve"> A</w:t>
      </w:r>
      <w:del w:id="1029" w:author="Author" w:date="2022-07-19T18:21:00Z">
        <w:r w:rsidDel="00781FE2">
          <w:rPr>
            <w:szCs w:val="20"/>
          </w:rPr>
          <w:delText>.</w:delText>
        </w:r>
      </w:del>
      <w:r w:rsidRPr="00AC3B88">
        <w:rPr>
          <w:szCs w:val="20"/>
        </w:rPr>
        <w:t xml:space="preserve">, </w:t>
      </w:r>
      <w:r>
        <w:rPr>
          <w:szCs w:val="20"/>
        </w:rPr>
        <w:t xml:space="preserve">et al. </w:t>
      </w:r>
      <w:r w:rsidRPr="00AC3B88">
        <w:rPr>
          <w:szCs w:val="20"/>
        </w:rPr>
        <w:t>Transforming anesthesia data into the observational medical outcomes partnershi</w:t>
      </w:r>
      <w:r w:rsidRPr="005077BF">
        <w:rPr>
          <w:szCs w:val="20"/>
        </w:rPr>
        <w:t xml:space="preserve">p common data model: development and usability study. </w:t>
      </w:r>
      <w:ins w:id="1030" w:author="Author" w:date="2022-07-19T18:19:00Z">
        <w:r w:rsidRPr="00481D11">
          <w:rPr>
            <w:rStyle w:val="Emphasis"/>
            <w:i w:val="0"/>
          </w:rPr>
          <w:t>J Med Internet Res</w:t>
        </w:r>
      </w:ins>
      <w:del w:id="1031" w:author="Author" w:date="2022-07-19T18:19:00Z">
        <w:r w:rsidRPr="0038292D" w:rsidDel="00481D11">
          <w:rPr>
            <w:rStyle w:val="Emphasis"/>
          </w:rPr>
          <w:delText>Journal of Medical Internet Research</w:delText>
        </w:r>
        <w:r w:rsidDel="00A6061C">
          <w:rPr>
            <w:rStyle w:val="Emphasis"/>
          </w:rPr>
          <w:delText>,</w:delText>
        </w:r>
      </w:del>
      <w:r>
        <w:rPr>
          <w:rStyle w:val="Emphasis"/>
        </w:rPr>
        <w:t xml:space="preserve"> </w:t>
      </w:r>
      <w:r w:rsidRPr="00AC3B88">
        <w:rPr>
          <w:szCs w:val="20"/>
        </w:rPr>
        <w:t>2021</w:t>
      </w:r>
      <w:del w:id="1032" w:author="Author" w:date="2022-07-19T18:19:00Z">
        <w:r w:rsidDel="00A6061C">
          <w:rPr>
            <w:szCs w:val="20"/>
          </w:rPr>
          <w:delText xml:space="preserve">. </w:delText>
        </w:r>
      </w:del>
      <w:ins w:id="1033" w:author="Author" w:date="2022-07-19T18:19:00Z">
        <w:r>
          <w:rPr>
            <w:szCs w:val="20"/>
          </w:rPr>
          <w:t>;</w:t>
        </w:r>
      </w:ins>
      <w:r w:rsidRPr="00AC3B88">
        <w:rPr>
          <w:szCs w:val="20"/>
        </w:rPr>
        <w:t>23(10):</w:t>
      </w:r>
      <w:del w:id="1034" w:author="Author" w:date="2022-07-19T18:19:00Z">
        <w:r w:rsidDel="00A6061C">
          <w:rPr>
            <w:szCs w:val="20"/>
          </w:rPr>
          <w:delText xml:space="preserve"> </w:delText>
        </w:r>
      </w:del>
      <w:r w:rsidRPr="00AC3B88">
        <w:rPr>
          <w:szCs w:val="20"/>
        </w:rPr>
        <w:t>e29259</w:t>
      </w:r>
      <w:ins w:id="1035" w:author="Author" w:date="2022-07-19T18:19:00Z">
        <w:r>
          <w:rPr>
            <w:szCs w:val="20"/>
          </w:rPr>
          <w:t>.</w:t>
        </w:r>
      </w:ins>
    </w:p>
    <w:p w14:paraId="5A6AA9CB" w14:textId="249A5C96" w:rsidR="0071770B" w:rsidRPr="008755D9" w:rsidRDefault="0071770B" w:rsidP="008E36E2">
      <w:bookmarkStart w:id="1036" w:name="Refformat"/>
      <w:bookmarkStart w:id="1037" w:name="Refconference"/>
      <w:bookmarkEnd w:id="1036"/>
      <w:bookmarkEnd w:id="1037"/>
    </w:p>
    <w:sectPr w:rsidR="0071770B" w:rsidRPr="008755D9" w:rsidSect="008E36E2">
      <w:headerReference w:type="default" r:id="rId18"/>
      <w:footerReference w:type="default" r:id="rId19"/>
      <w:pgSz w:w="11906" w:h="16838"/>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07-20T19:14:00Z" w:initials="A">
    <w:p w14:paraId="5AD296D4" w14:textId="77777777" w:rsidR="0060137F" w:rsidRDefault="0060137F" w:rsidP="0060137F">
      <w:pPr>
        <w:pStyle w:val="CommentText"/>
      </w:pPr>
      <w:r>
        <w:rPr>
          <w:rStyle w:val="CommentReference"/>
        </w:rPr>
        <w:annotationRef/>
      </w:r>
      <w:r>
        <w:rPr>
          <w:rStyle w:val="CommentReference"/>
        </w:rPr>
        <w:annotationRef/>
      </w:r>
      <w:r>
        <w:t xml:space="preserve">Dear Author: Thank you for giving me this opportunity to assist you with this document. I have edited the text for language, grammar, and improved clarity. I have also checked the manuscript for conformance with the formatting guidelines provided. </w:t>
      </w:r>
    </w:p>
    <w:p w14:paraId="5BF1185C" w14:textId="77777777" w:rsidR="0060137F" w:rsidRDefault="0060137F" w:rsidP="0060137F">
      <w:pPr>
        <w:pStyle w:val="CommentText"/>
      </w:pPr>
      <w:r>
        <w:t>Should you have any concerns, please feel free to get back to me.</w:t>
      </w:r>
    </w:p>
    <w:p w14:paraId="4B4056FD" w14:textId="77777777" w:rsidR="0060137F" w:rsidRDefault="0060137F" w:rsidP="0060137F">
      <w:pPr>
        <w:pStyle w:val="CommentText"/>
      </w:pPr>
      <w:r>
        <w:t>My best wishes for your success with the manuscript.</w:t>
      </w:r>
    </w:p>
    <w:p w14:paraId="27F4C39D" w14:textId="7E561261" w:rsidR="0060137F" w:rsidRDefault="0060137F">
      <w:pPr>
        <w:pStyle w:val="CommentText"/>
      </w:pPr>
    </w:p>
  </w:comment>
  <w:comment w:id="1" w:author="Author" w:initials="A">
    <w:p w14:paraId="14D2F937" w14:textId="77777777" w:rsidR="00051802" w:rsidRDefault="00051802">
      <w:pPr>
        <w:pStyle w:val="CommentText"/>
        <w:rPr>
          <w:b/>
          <w:bCs/>
        </w:rPr>
      </w:pPr>
      <w:r>
        <w:rPr>
          <w:rStyle w:val="CommentReference"/>
        </w:rPr>
        <w:annotationRef/>
      </w:r>
      <w:r>
        <w:rPr>
          <w:b/>
          <w:bCs/>
        </w:rPr>
        <w:t>Formatting:</w:t>
      </w:r>
    </w:p>
    <w:p w14:paraId="2CC51B60" w14:textId="2824E4BD" w:rsidR="00051802" w:rsidRPr="00883115" w:rsidRDefault="00051802">
      <w:pPr>
        <w:pStyle w:val="CommentText"/>
      </w:pPr>
      <w:r w:rsidRPr="00883115">
        <w:t xml:space="preserve">Enter information for authors (including designations, affiliations, correspondence, contributions) in the online metadata form. Do not use periods after </w:t>
      </w:r>
      <w:r w:rsidR="00883115" w:rsidRPr="00883115">
        <w:t>initials and</w:t>
      </w:r>
      <w:r w:rsidRPr="00883115">
        <w:t xml:space="preserve"> include degree designations and affiliations for all authors. Trial registration numbers are also filled in on the metadata forms online.</w:t>
      </w:r>
    </w:p>
  </w:comment>
  <w:comment w:id="6" w:author="Author" w:date="2022-07-19T11:51:00Z" w:initials="Author">
    <w:p w14:paraId="1751FE26" w14:textId="77777777" w:rsidR="006A7834" w:rsidRDefault="006A7834" w:rsidP="006A7834">
      <w:pPr>
        <w:pStyle w:val="CommentText"/>
        <w:rPr>
          <w:b/>
          <w:bCs/>
        </w:rPr>
      </w:pPr>
      <w:r>
        <w:rPr>
          <w:rStyle w:val="CommentReference"/>
        </w:rPr>
        <w:annotationRef/>
      </w:r>
      <w:r>
        <w:rPr>
          <w:b/>
          <w:bCs/>
        </w:rPr>
        <w:t>Formatting:</w:t>
      </w:r>
    </w:p>
    <w:p w14:paraId="3F8FC8E1" w14:textId="2C3EBF1E" w:rsidR="006A7834" w:rsidRPr="0098276B" w:rsidRDefault="006A7834" w:rsidP="006A7834">
      <w:pPr>
        <w:pStyle w:val="CommentText"/>
        <w:rPr>
          <w:i/>
          <w:iCs/>
        </w:rPr>
      </w:pPr>
      <w:r>
        <w:t xml:space="preserve">I have formatted your manuscript according to the instructions for authors </w:t>
      </w:r>
      <w:r w:rsidR="00CC5E6E">
        <w:t xml:space="preserve">and template </w:t>
      </w:r>
      <w:r>
        <w:t>from</w:t>
      </w:r>
      <w:r>
        <w:rPr>
          <w:i/>
          <w:iCs/>
        </w:rPr>
        <w:t xml:space="preserve"> </w:t>
      </w:r>
      <w:r w:rsidRPr="0098276B">
        <w:rPr>
          <w:i/>
          <w:iCs/>
        </w:rPr>
        <w:t>JMIR Medical Informatics</w:t>
      </w:r>
    </w:p>
  </w:comment>
  <w:comment w:id="7" w:author="Author" w:date="2022-07-19T18:29:00Z" w:initials="Author">
    <w:p w14:paraId="0A1A27BF" w14:textId="77777777" w:rsidR="006A7834" w:rsidRDefault="006A7834" w:rsidP="006A7834">
      <w:pPr>
        <w:pStyle w:val="CommentText"/>
        <w:rPr>
          <w:b/>
          <w:bCs/>
        </w:rPr>
      </w:pPr>
      <w:r>
        <w:rPr>
          <w:rStyle w:val="CommentReference"/>
        </w:rPr>
        <w:annotationRef/>
      </w:r>
      <w:r>
        <w:rPr>
          <w:b/>
          <w:bCs/>
        </w:rPr>
        <w:t>Formatting:</w:t>
      </w:r>
    </w:p>
    <w:p w14:paraId="28739338" w14:textId="77777777" w:rsidR="006A7834" w:rsidRDefault="006A7834" w:rsidP="006A7834">
      <w:pPr>
        <w:pStyle w:val="CommentText"/>
      </w:pPr>
      <w:r>
        <w:t>Please note the following journal requirement:</w:t>
      </w:r>
    </w:p>
    <w:p w14:paraId="74E39419" w14:textId="77777777" w:rsidR="006A7834" w:rsidRDefault="006A7834" w:rsidP="006A7834">
      <w:pPr>
        <w:pStyle w:val="CommentText"/>
      </w:pPr>
    </w:p>
    <w:p w14:paraId="59B56B3B" w14:textId="77777777" w:rsidR="006A7834" w:rsidRPr="00094887" w:rsidRDefault="006A7834" w:rsidP="006A7834">
      <w:pPr>
        <w:pStyle w:val="CommentText"/>
      </w:pPr>
      <w:r w:rsidRPr="00094887">
        <w:t>JMIR Publications requires that all authors / coauthors have an ORCID (a unique researcher identifier) at the time of publication. Application for an ORCID is free of charge and only takes a few minutes - please go to ORCID.org to apply for one.</w:t>
      </w:r>
    </w:p>
  </w:comment>
  <w:comment w:id="10" w:author="kumc" w:date="2022-07-14T09:37:00Z" w:initials="k">
    <w:p w14:paraId="1FDFA2DB" w14:textId="77777777" w:rsidR="006A7834" w:rsidRDefault="006A7834" w:rsidP="006A7834">
      <w:pPr>
        <w:pStyle w:val="CommentText"/>
        <w:widowControl w:val="0"/>
        <w:numPr>
          <w:ilvl w:val="0"/>
          <w:numId w:val="3"/>
        </w:numPr>
        <w:wordWrap w:val="0"/>
        <w:autoSpaceDE w:val="0"/>
        <w:autoSpaceDN w:val="0"/>
        <w:spacing w:after="160" w:line="259" w:lineRule="auto"/>
      </w:pPr>
      <w:r>
        <w:rPr>
          <w:rStyle w:val="CommentReference"/>
        </w:rPr>
        <w:annotationRef/>
      </w:r>
      <w:r>
        <w:rPr>
          <w:rFonts w:hint="eastAsia"/>
        </w:rPr>
        <w:t xml:space="preserve">Please check the term </w:t>
      </w:r>
      <w:r>
        <w:t>“operative report” in this manuscript can exactly denote the name of name of surgery, such as “appendectomy” “cholecystectomy” “right hemicolectomy”.</w:t>
      </w:r>
    </w:p>
    <w:p w14:paraId="61777F07" w14:textId="77777777" w:rsidR="006A7834" w:rsidRDefault="006A7834" w:rsidP="006A7834">
      <w:pPr>
        <w:pStyle w:val="CommentText"/>
        <w:widowControl w:val="0"/>
        <w:numPr>
          <w:ilvl w:val="0"/>
          <w:numId w:val="3"/>
        </w:numPr>
        <w:wordWrap w:val="0"/>
        <w:autoSpaceDE w:val="0"/>
        <w:autoSpaceDN w:val="0"/>
        <w:spacing w:after="160" w:line="259" w:lineRule="auto"/>
      </w:pPr>
      <w:r>
        <w:rPr>
          <w:rFonts w:hint="eastAsia"/>
        </w:rPr>
        <w:t>Operative report</w:t>
      </w:r>
      <w:r>
        <w:rPr>
          <w:rFonts w:hint="eastAsia"/>
        </w:rPr>
        <w:t>라는</w:t>
      </w:r>
      <w:r>
        <w:rPr>
          <w:rFonts w:hint="eastAsia"/>
        </w:rPr>
        <w:t xml:space="preserve"> </w:t>
      </w:r>
      <w:r>
        <w:rPr>
          <w:rFonts w:hint="eastAsia"/>
        </w:rPr>
        <w:t>용어가</w:t>
      </w:r>
      <w:r>
        <w:rPr>
          <w:rFonts w:hint="eastAsia"/>
        </w:rPr>
        <w:t xml:space="preserve"> </w:t>
      </w:r>
      <w:r>
        <w:rPr>
          <w:rFonts w:hint="eastAsia"/>
        </w:rPr>
        <w:t>수술명이라는</w:t>
      </w:r>
      <w:r>
        <w:rPr>
          <w:rFonts w:hint="eastAsia"/>
        </w:rPr>
        <w:t xml:space="preserve"> </w:t>
      </w:r>
      <w:r>
        <w:rPr>
          <w:rFonts w:hint="eastAsia"/>
        </w:rPr>
        <w:t>한국말을</w:t>
      </w:r>
      <w:r>
        <w:rPr>
          <w:rFonts w:hint="eastAsia"/>
        </w:rPr>
        <w:t xml:space="preserve"> </w:t>
      </w:r>
      <w:r>
        <w:rPr>
          <w:rFonts w:hint="eastAsia"/>
        </w:rPr>
        <w:t>정확히</w:t>
      </w:r>
      <w:r>
        <w:rPr>
          <w:rFonts w:hint="eastAsia"/>
        </w:rPr>
        <w:t xml:space="preserve"> </w:t>
      </w:r>
      <w:r>
        <w:rPr>
          <w:rFonts w:hint="eastAsia"/>
        </w:rPr>
        <w:t>대체할</w:t>
      </w:r>
      <w:r>
        <w:rPr>
          <w:rFonts w:hint="eastAsia"/>
        </w:rPr>
        <w:t xml:space="preserve"> </w:t>
      </w:r>
      <w:r>
        <w:rPr>
          <w:rFonts w:hint="eastAsia"/>
        </w:rPr>
        <w:t>수</w:t>
      </w:r>
      <w:r>
        <w:rPr>
          <w:rFonts w:hint="eastAsia"/>
        </w:rPr>
        <w:t xml:space="preserve"> </w:t>
      </w:r>
      <w:r>
        <w:rPr>
          <w:rFonts w:hint="eastAsia"/>
        </w:rPr>
        <w:t>있는지</w:t>
      </w:r>
      <w:r>
        <w:rPr>
          <w:rFonts w:hint="eastAsia"/>
        </w:rPr>
        <w:t xml:space="preserve"> </w:t>
      </w:r>
      <w:r>
        <w:rPr>
          <w:rFonts w:hint="eastAsia"/>
        </w:rPr>
        <w:t>특별히</w:t>
      </w:r>
      <w:r>
        <w:rPr>
          <w:rFonts w:hint="eastAsia"/>
        </w:rPr>
        <w:t xml:space="preserve"> </w:t>
      </w:r>
      <w:r>
        <w:rPr>
          <w:rFonts w:hint="eastAsia"/>
        </w:rPr>
        <w:t>봐주시기</w:t>
      </w:r>
      <w:r>
        <w:rPr>
          <w:rFonts w:hint="eastAsia"/>
        </w:rPr>
        <w:t xml:space="preserve"> </w:t>
      </w:r>
      <w:r>
        <w:rPr>
          <w:rFonts w:hint="eastAsia"/>
        </w:rPr>
        <w:t>바랍니다</w:t>
      </w:r>
      <w:r>
        <w:rPr>
          <w:rFonts w:hint="eastAsia"/>
        </w:rPr>
        <w:t>.</w:t>
      </w:r>
    </w:p>
  </w:comment>
  <w:comment w:id="11" w:author="Author" w:date="2022-07-20T19:05:00Z" w:initials="A">
    <w:p w14:paraId="4B01EE67" w14:textId="40490A2E" w:rsidR="0055094A" w:rsidRDefault="0055094A">
      <w:pPr>
        <w:pStyle w:val="CommentText"/>
      </w:pPr>
      <w:r>
        <w:rPr>
          <w:rStyle w:val="CommentReference"/>
        </w:rPr>
        <w:annotationRef/>
      </w:r>
      <w:r w:rsidR="007247FA">
        <w:t>I have ensured that the phrase “operative term” has been used in the correct context.</w:t>
      </w:r>
    </w:p>
  </w:comment>
  <w:comment w:id="8" w:author="Author" w:date="2022-07-19T11:51:00Z" w:initials="Author">
    <w:p w14:paraId="405116B8" w14:textId="77777777" w:rsidR="006A7834" w:rsidRDefault="006A7834" w:rsidP="006A7834">
      <w:pPr>
        <w:pStyle w:val="CommentText"/>
      </w:pPr>
      <w:r>
        <w:rPr>
          <w:rStyle w:val="CommentReference"/>
        </w:rPr>
        <w:annotationRef/>
      </w:r>
      <w:r w:rsidRPr="000822DE">
        <w:t>I have edited the title. If you accept this change, please be sure to use this new version in all future references to your manuscript.</w:t>
      </w:r>
    </w:p>
  </w:comment>
  <w:comment w:id="51" w:author="Author" w:initials="A">
    <w:p w14:paraId="0252AF2D" w14:textId="0FF79468" w:rsidR="003928DE" w:rsidRDefault="003928DE">
      <w:pPr>
        <w:pStyle w:val="CommentText"/>
      </w:pPr>
      <w:r>
        <w:rPr>
          <w:rStyle w:val="CommentReference"/>
        </w:rPr>
        <w:annotationRef/>
      </w:r>
      <w:r w:rsidR="00750650">
        <w:rPr>
          <w:b/>
          <w:bCs/>
          <w:noProof/>
        </w:rPr>
        <w:t xml:space="preserve">Formatting: </w:t>
      </w:r>
      <w:r w:rsidR="00750650" w:rsidRPr="00FB34EA">
        <w:rPr>
          <w:noProof/>
        </w:rPr>
        <w:t>The abstract is within the maximum of</w:t>
      </w:r>
      <w:r w:rsidR="00750650">
        <w:rPr>
          <w:b/>
          <w:bCs/>
          <w:noProof/>
        </w:rPr>
        <w:t xml:space="preserve"> </w:t>
      </w:r>
      <w:r>
        <w:t>450 words.  Abstract details are entered online following the authors’ information section. Select the “structured abstract” radio button online and provide information in each of the Abstract sections.  Remember to click “save”.</w:t>
      </w:r>
    </w:p>
  </w:comment>
  <w:comment w:id="108" w:author="Author" w:date="2022-07-19T18:35:00Z" w:initials="Author">
    <w:p w14:paraId="7217FCFD" w14:textId="77777777" w:rsidR="00E24988" w:rsidRDefault="00E24988" w:rsidP="00E24988">
      <w:pPr>
        <w:pStyle w:val="CommentText"/>
        <w:rPr>
          <w:b/>
          <w:bCs/>
        </w:rPr>
      </w:pPr>
      <w:r>
        <w:rPr>
          <w:rStyle w:val="CommentReference"/>
        </w:rPr>
        <w:annotationRef/>
      </w:r>
      <w:r>
        <w:rPr>
          <w:b/>
          <w:bCs/>
        </w:rPr>
        <w:t>Formatting:</w:t>
      </w:r>
    </w:p>
    <w:p w14:paraId="1D516ABA" w14:textId="77777777" w:rsidR="00E24988" w:rsidRPr="008070F3" w:rsidRDefault="00E24988" w:rsidP="00E24988">
      <w:pPr>
        <w:pStyle w:val="CommentText"/>
      </w:pPr>
      <w:r>
        <w:t>Please provide a concluding statement.</w:t>
      </w:r>
    </w:p>
  </w:comment>
  <w:comment w:id="111" w:author="Author" w:initials="A">
    <w:p w14:paraId="13C9B1E2" w14:textId="4DE71C4A" w:rsidR="003928DE" w:rsidRDefault="003928DE">
      <w:pPr>
        <w:pStyle w:val="CommentText"/>
      </w:pPr>
      <w:r>
        <w:rPr>
          <w:rStyle w:val="CommentReference"/>
        </w:rPr>
        <w:annotationRef/>
      </w:r>
      <w:r>
        <w:t xml:space="preserve">The list of keywords are also entered in the online metadata forms. </w:t>
      </w:r>
    </w:p>
  </w:comment>
  <w:comment w:id="125" w:author="Author" w:initials="A">
    <w:p w14:paraId="37C51544" w14:textId="30A10587" w:rsidR="00E06F7F" w:rsidRDefault="00E06F7F">
      <w:pPr>
        <w:pStyle w:val="CommentText"/>
      </w:pPr>
      <w:r>
        <w:rPr>
          <w:rStyle w:val="CommentReference"/>
        </w:rPr>
        <w:annotationRef/>
      </w:r>
      <w:r>
        <w:t>Apply Word Style Heading 2 for IMRD, use Heading 3 for subheadings, Heading 4 for subsubheadings etc. Actual font, font size etc does not matter. Do not bold headings. Simply use the Word default heading styles</w:t>
      </w:r>
    </w:p>
  </w:comment>
  <w:comment w:id="133" w:author="Author" w:date="2022-07-20T19:13:00Z" w:initials="A">
    <w:p w14:paraId="5D0A256A" w14:textId="6A89EECF" w:rsidR="007247FA" w:rsidRDefault="007247FA">
      <w:pPr>
        <w:pStyle w:val="CommentText"/>
      </w:pPr>
      <w:r>
        <w:rPr>
          <w:rStyle w:val="CommentReference"/>
        </w:rPr>
        <w:annotationRef/>
      </w:r>
      <w:r>
        <w:t>The in-text citations conform to the journal guidelines.</w:t>
      </w:r>
    </w:p>
  </w:comment>
  <w:comment w:id="233" w:author="Author" w:date="2022-07-20T18:56:00Z" w:initials="A">
    <w:p w14:paraId="15C3DB1E" w14:textId="7B2D43BF" w:rsidR="008E36E2" w:rsidRDefault="008E36E2">
      <w:pPr>
        <w:pStyle w:val="CommentText"/>
      </w:pPr>
      <w:r>
        <w:rPr>
          <w:rStyle w:val="CommentReference"/>
        </w:rPr>
        <w:annotationRef/>
      </w:r>
      <w:r>
        <w:t xml:space="preserve">Please note that I have changed the </w:t>
      </w:r>
      <w:r w:rsidR="003C4BC4">
        <w:t xml:space="preserve">design </w:t>
      </w:r>
      <w:r>
        <w:t>of the tables per that in the template provided by the journal.</w:t>
      </w:r>
    </w:p>
  </w:comment>
  <w:comment w:id="234" w:author="Author" w:date="2022-07-19T15:19:00Z" w:initials="Author">
    <w:p w14:paraId="7A9F086E" w14:textId="7FFAB087" w:rsidR="00AD16D6" w:rsidRDefault="00AD16D6" w:rsidP="00AD16D6">
      <w:pPr>
        <w:pStyle w:val="CommentText"/>
      </w:pPr>
      <w:r>
        <w:rPr>
          <w:rStyle w:val="CommentReference"/>
        </w:rPr>
        <w:annotationRef/>
      </w:r>
      <w:r>
        <w:rPr>
          <w:rStyle w:val="CommentReference"/>
        </w:rPr>
        <w:annotationRef/>
      </w:r>
      <w:r>
        <w:t>You might consider defining all abbreviations (ICD, etc.) in the footnotes to your tables</w:t>
      </w:r>
      <w:r w:rsidR="008E36E2">
        <w:t>.</w:t>
      </w:r>
    </w:p>
  </w:comment>
  <w:comment w:id="296" w:author="Author" w:date="2022-07-19T18:43:00Z" w:initials="Author">
    <w:p w14:paraId="7ACE4F2A" w14:textId="77777777" w:rsidR="008A7CDA" w:rsidRDefault="008A7CDA" w:rsidP="008A7CDA">
      <w:pPr>
        <w:pStyle w:val="CommentText"/>
        <w:rPr>
          <w:b/>
          <w:bCs/>
        </w:rPr>
      </w:pPr>
      <w:r>
        <w:rPr>
          <w:rStyle w:val="CommentReference"/>
        </w:rPr>
        <w:annotationRef/>
      </w:r>
      <w:r>
        <w:rPr>
          <w:b/>
          <w:bCs/>
        </w:rPr>
        <w:t>Formatting:</w:t>
      </w:r>
    </w:p>
    <w:p w14:paraId="57BFF265" w14:textId="77777777" w:rsidR="008A7CDA" w:rsidRPr="00C50E40" w:rsidRDefault="008A7CDA" w:rsidP="008A7CDA">
      <w:pPr>
        <w:pStyle w:val="CommentText"/>
      </w:pPr>
      <w:r>
        <w:t>The journal asks that authors t</w:t>
      </w:r>
      <w:r w:rsidRPr="00C50E40">
        <w:t>ry to use Times New Roman for text within the Figure to match the font of the final typeset manuscript when possible.</w:t>
      </w:r>
    </w:p>
  </w:comment>
  <w:comment w:id="297" w:author="Author" w:date="2022-07-19T17:58:00Z" w:initials="Author">
    <w:p w14:paraId="79C2FB82" w14:textId="77777777" w:rsidR="008A7CDA" w:rsidRDefault="008A7CDA" w:rsidP="008A7CDA">
      <w:pPr>
        <w:pStyle w:val="CommentText"/>
      </w:pPr>
      <w:r>
        <w:rPr>
          <w:rStyle w:val="CommentReference"/>
        </w:rPr>
        <w:annotationRef/>
      </w:r>
      <w:r>
        <w:t>As I cannot directly edit your figure, please note the following suggested change:</w:t>
      </w:r>
    </w:p>
    <w:p w14:paraId="48379CDE" w14:textId="77777777" w:rsidR="008A7CDA" w:rsidRDefault="008A7CDA" w:rsidP="008A7CDA">
      <w:pPr>
        <w:pStyle w:val="CommentText"/>
      </w:pPr>
      <w:r>
        <w:t>‘Stop Word Removal’</w:t>
      </w:r>
    </w:p>
  </w:comment>
  <w:comment w:id="301" w:author="Author" w:date="2022-07-19T18:45:00Z" w:initials="Author">
    <w:p w14:paraId="1C40DED2" w14:textId="77777777" w:rsidR="00E24988" w:rsidRDefault="00E24988" w:rsidP="00E24988">
      <w:pPr>
        <w:pStyle w:val="CommentText"/>
      </w:pPr>
      <w:r>
        <w:rPr>
          <w:rStyle w:val="CommentReference"/>
        </w:rPr>
        <w:annotationRef/>
      </w:r>
      <w:r w:rsidRPr="00805600">
        <w:t>I have added this text for clarity. Please check that this sentence accurately conveys your intended meaning.</w:t>
      </w:r>
    </w:p>
  </w:comment>
  <w:comment w:id="711" w:author="Author" w:date="2022-07-19T18:50:00Z" w:initials="Author">
    <w:p w14:paraId="46EC1ADF" w14:textId="77777777" w:rsidR="00EB06C1" w:rsidRDefault="00EB06C1">
      <w:pPr>
        <w:pStyle w:val="CommentText"/>
        <w:rPr>
          <w:b/>
          <w:bCs/>
        </w:rPr>
      </w:pPr>
      <w:r>
        <w:rPr>
          <w:rStyle w:val="CommentReference"/>
        </w:rPr>
        <w:annotationRef/>
      </w:r>
      <w:r>
        <w:rPr>
          <w:b/>
          <w:bCs/>
        </w:rPr>
        <w:t>Formatting:</w:t>
      </w:r>
    </w:p>
    <w:p w14:paraId="419F5325" w14:textId="3485A217" w:rsidR="00EB06C1" w:rsidRPr="00EB06C1" w:rsidRDefault="00EB06C1">
      <w:pPr>
        <w:pStyle w:val="CommentText"/>
      </w:pPr>
      <w:r w:rsidRPr="00EB06C1">
        <w:t>Please include all authors’ contributions, funding information, financial disclosure, role of sponsors, and other acknowledgements here. This description should include the involvement, if any, in review and approval of the manuscript for publication and the role of sponsors. Omit if not applicable.</w:t>
      </w:r>
    </w:p>
  </w:comment>
  <w:comment w:id="724" w:author="Author" w:date="2022-07-19T18:50:00Z" w:initials="Author">
    <w:p w14:paraId="566BBD15" w14:textId="77777777" w:rsidR="00E24988" w:rsidRDefault="00E24988" w:rsidP="00E24988">
      <w:pPr>
        <w:pStyle w:val="CommentText"/>
        <w:rPr>
          <w:b/>
          <w:bCs/>
        </w:rPr>
      </w:pPr>
      <w:r>
        <w:rPr>
          <w:rStyle w:val="CommentReference"/>
        </w:rPr>
        <w:annotationRef/>
      </w:r>
      <w:r>
        <w:rPr>
          <w:b/>
          <w:bCs/>
        </w:rPr>
        <w:t>Formatting:</w:t>
      </w:r>
    </w:p>
    <w:p w14:paraId="7E41A145" w14:textId="77777777" w:rsidR="00E24988" w:rsidRPr="00411C89" w:rsidRDefault="00E24988" w:rsidP="00E24988">
      <w:pPr>
        <w:pStyle w:val="CommentText"/>
      </w:pPr>
      <w:r w:rsidRPr="00411C89">
        <w:t>Disclose any personal financial interests related to the subject matters discussed in the manuscript here. For example, authors who are owners or employees of Internet companies that market the services described in the manuscript will be disclosed here. If none, indicate with “none declared”.</w:t>
      </w:r>
    </w:p>
  </w:comment>
  <w:comment w:id="729" w:author="Author" w:initials="A">
    <w:p w14:paraId="36D4E1AF" w14:textId="77777777" w:rsidR="00E24988" w:rsidRDefault="00E24988" w:rsidP="00E24988">
      <w:pPr>
        <w:pStyle w:val="CommentText"/>
      </w:pPr>
      <w:r>
        <w:rPr>
          <w:rStyle w:val="CommentReference"/>
        </w:rPr>
        <w:annotationRef/>
      </w:r>
      <w: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 w:id="776" w:author="Author" w:date="2022-07-19T18:22:00Z" w:initials="Author">
    <w:p w14:paraId="3331D372" w14:textId="77777777" w:rsidR="00C34ABD" w:rsidRDefault="00423A2D" w:rsidP="000E480C">
      <w:pPr>
        <w:pStyle w:val="CommentText"/>
        <w:ind w:left="180"/>
        <w:rPr>
          <w:b/>
          <w:bCs/>
          <w:noProof/>
        </w:rPr>
      </w:pPr>
      <w:r>
        <w:rPr>
          <w:rStyle w:val="CommentReference"/>
        </w:rPr>
        <w:annotationRef/>
      </w:r>
      <w:r>
        <w:rPr>
          <w:b/>
          <w:bCs/>
        </w:rPr>
        <w:t>Formatting:</w:t>
      </w:r>
    </w:p>
    <w:p w14:paraId="33C065ED" w14:textId="5E566371" w:rsidR="00C34ABD" w:rsidRPr="00C34ABD" w:rsidRDefault="00C34ABD" w:rsidP="00C34ABD">
      <w:pPr>
        <w:pStyle w:val="CommentText"/>
        <w:ind w:left="180"/>
        <w:rPr>
          <w:b/>
          <w:bCs/>
        </w:rPr>
      </w:pPr>
      <w:r w:rsidRPr="008755D9">
        <w:rPr>
          <w:rFonts w:cs="Times New Roman"/>
          <w:b/>
        </w:rPr>
        <w:t>Journal Articles</w:t>
      </w:r>
      <w:r w:rsidRPr="008755D9">
        <w:rPr>
          <w:rFonts w:cs="Times New Roman"/>
        </w:rPr>
        <w:t xml:space="preserve"> (examples following)</w:t>
      </w:r>
      <w:r w:rsidRPr="008755D9">
        <w:rPr>
          <w:rFonts w:cs="Times New Roman"/>
          <w:b/>
        </w:rPr>
        <w:t xml:space="preserve">: </w:t>
      </w:r>
      <w:r w:rsidRPr="008755D9">
        <w:rPr>
          <w:rFonts w:cs="Times New Roman"/>
          <w:bCs/>
          <w:color w:val="0E0E0E"/>
        </w:rPr>
        <w:t>append the PubMed Identifier</w:t>
      </w:r>
      <w:r w:rsidRPr="008755D9">
        <w:rPr>
          <w:rFonts w:cs="Times New Roman"/>
          <w:b/>
          <w:bCs/>
          <w:color w:val="0E0E0E"/>
        </w:rPr>
        <w:t xml:space="preserve"> </w:t>
      </w:r>
      <w:r w:rsidRPr="008755D9">
        <w:rPr>
          <w:rFonts w:cs="Times New Roman"/>
          <w:bCs/>
          <w:color w:val="0E0E0E"/>
        </w:rPr>
        <w:t>(</w:t>
      </w:r>
      <w:r w:rsidRPr="008755D9">
        <w:rPr>
          <w:rFonts w:cs="Times New Roman"/>
          <w:b/>
          <w:bCs/>
          <w:color w:val="0E0E0E"/>
        </w:rPr>
        <w:t>PMID</w:t>
      </w:r>
      <w:r w:rsidRPr="008755D9">
        <w:rPr>
          <w:rFonts w:cs="Times New Roman"/>
          <w:bCs/>
          <w:color w:val="0E0E0E"/>
        </w:rPr>
        <w:t xml:space="preserve">, </w:t>
      </w:r>
      <w:r w:rsidRPr="008755D9">
        <w:rPr>
          <w:rFonts w:cs="Times New Roman"/>
          <w:color w:val="0E0E0E"/>
        </w:rPr>
        <w:t>eg, "PMID:1234567", where 1234567 is the PubMed identifier</w:t>
      </w:r>
      <w:r w:rsidRPr="008755D9">
        <w:rPr>
          <w:rFonts w:cs="Times New Roman"/>
          <w:bCs/>
          <w:color w:val="0E0E0E"/>
        </w:rPr>
        <w:t>)</w:t>
      </w:r>
      <w:r w:rsidRPr="008755D9">
        <w:rPr>
          <w:rFonts w:cs="Times New Roman"/>
          <w:b/>
          <w:bCs/>
          <w:color w:val="0E0E0E"/>
        </w:rPr>
        <w:t xml:space="preserve"> or DOI </w:t>
      </w:r>
      <w:r w:rsidRPr="008755D9">
        <w:rPr>
          <w:rFonts w:cs="Times New Roman"/>
          <w:bCs/>
          <w:color w:val="0E0E0E"/>
        </w:rPr>
        <w:t>(digital object identifier, eg,</w:t>
      </w:r>
      <w:r w:rsidRPr="008755D9">
        <w:rPr>
          <w:rFonts w:cs="Times New Roman"/>
          <w:b/>
          <w:bCs/>
          <w:color w:val="0E0E0E"/>
        </w:rPr>
        <w:t xml:space="preserve"> </w:t>
      </w:r>
      <w:r w:rsidRPr="008755D9">
        <w:rPr>
          <w:rFonts w:cs="Verdana"/>
          <w:color w:val="0E0E0E"/>
        </w:rPr>
        <w:t xml:space="preserve">doi:10.1136/bmj.331.7529.1391) </w:t>
      </w:r>
      <w:r w:rsidRPr="008755D9">
        <w:rPr>
          <w:rFonts w:cs="Times New Roman"/>
          <w:b/>
          <w:bCs/>
          <w:color w:val="0E0E0E"/>
        </w:rPr>
        <w:t>after each reference</w:t>
      </w:r>
      <w:r w:rsidRPr="008755D9">
        <w:rPr>
          <w:rFonts w:cs="Times New Roman"/>
          <w:color w:val="0E0E0E"/>
        </w:rPr>
        <w:t>. Alternatively (as per our old instructions) you could append a [</w:t>
      </w:r>
      <w:hyperlink r:id="rId1" w:history="1">
        <w:r w:rsidRPr="008755D9">
          <w:rPr>
            <w:rFonts w:cs="Times New Roman"/>
            <w:color w:val="0000FF"/>
            <w:u w:val="single" w:color="296643"/>
          </w:rPr>
          <w:t>Medline</w:t>
        </w:r>
      </w:hyperlink>
      <w:r w:rsidRPr="008755D9">
        <w:rPr>
          <w:rFonts w:cs="Times New Roman"/>
          <w:color w:val="0E0E0E"/>
        </w:rPr>
        <w:t xml:space="preserve">] link after each reference, linking to the PubMed abstract of the article you are citing. </w:t>
      </w:r>
      <w:r w:rsidRPr="008755D9">
        <w:rPr>
          <w:rFonts w:cs="Verdana"/>
          <w:color w:val="0E0E0E"/>
        </w:rPr>
        <w:t xml:space="preserve">You may check whether a DOI is correct using the DOI resolver at </w:t>
      </w:r>
      <w:hyperlink r:id="rId2" w:history="1">
        <w:r w:rsidRPr="008755D9">
          <w:rPr>
            <w:rStyle w:val="Hyperlink"/>
            <w:rFonts w:cs="Verdana"/>
            <w:color w:val="0000FF"/>
          </w:rPr>
          <w:t>http://dx.doi.org/</w:t>
        </w:r>
      </w:hyperlink>
      <w:r w:rsidRPr="008755D9">
        <w:rPr>
          <w:rFonts w:cs="Verdana"/>
          <w:color w:val="0E0E0E"/>
        </w:rPr>
        <w:t>.</w:t>
      </w:r>
    </w:p>
    <w:p w14:paraId="241F420C" w14:textId="7F44899A" w:rsidR="00C34ABD" w:rsidRDefault="00C34ABD" w:rsidP="00423A2D">
      <w:pPr>
        <w:pStyle w:val="CommentText"/>
        <w:rPr>
          <w:b/>
          <w:bCs/>
        </w:rPr>
      </w:pPr>
    </w:p>
  </w:comment>
  <w:comment w:id="777" w:author="Author" w:date="2022-07-19T18:09:00Z" w:initials="Author">
    <w:p w14:paraId="44F753C2" w14:textId="67622440" w:rsidR="00423A2D" w:rsidRDefault="00423A2D" w:rsidP="00423A2D">
      <w:pPr>
        <w:pStyle w:val="CommentText"/>
      </w:pPr>
      <w:r>
        <w:rPr>
          <w:rStyle w:val="CommentReference"/>
        </w:rPr>
        <w:annotationRef/>
      </w:r>
      <w:r>
        <w:t xml:space="preserve">Please include the first </w:t>
      </w:r>
      <w:r w:rsidR="0055094A">
        <w:t>3</w:t>
      </w:r>
      <w:r>
        <w:t xml:space="preserve"> authors before using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4C39D" w15:done="0"/>
  <w15:commentEx w15:paraId="2CC51B60" w15:done="0"/>
  <w15:commentEx w15:paraId="3F8FC8E1" w15:done="0"/>
  <w15:commentEx w15:paraId="59B56B3B" w15:done="0"/>
  <w15:commentEx w15:paraId="61777F07" w15:done="0"/>
  <w15:commentEx w15:paraId="4B01EE67" w15:paraIdParent="61777F07" w15:done="0"/>
  <w15:commentEx w15:paraId="405116B8" w15:done="0"/>
  <w15:commentEx w15:paraId="0252AF2D" w15:done="0"/>
  <w15:commentEx w15:paraId="1D516ABA" w15:done="0"/>
  <w15:commentEx w15:paraId="13C9B1E2" w15:done="0"/>
  <w15:commentEx w15:paraId="37C51544" w15:done="0"/>
  <w15:commentEx w15:paraId="5D0A256A" w15:done="0"/>
  <w15:commentEx w15:paraId="15C3DB1E" w15:done="0"/>
  <w15:commentEx w15:paraId="7A9F086E" w15:done="0"/>
  <w15:commentEx w15:paraId="57BFF265" w15:done="0"/>
  <w15:commentEx w15:paraId="48379CDE" w15:done="0"/>
  <w15:commentEx w15:paraId="1C40DED2" w15:done="0"/>
  <w15:commentEx w15:paraId="419F5325" w15:done="0"/>
  <w15:commentEx w15:paraId="7E41A145" w15:done="0"/>
  <w15:commentEx w15:paraId="36D4E1AF" w15:done="0"/>
  <w15:commentEx w15:paraId="241F420C" w15:done="0"/>
  <w15:commentEx w15:paraId="44F75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D297" w16cex:dateUtc="2022-07-20T13:44:00Z"/>
  <w16cex:commentExtensible w16cex:durableId="26811937" w16cex:dateUtc="2022-07-19T15:51:00Z"/>
  <w16cex:commentExtensible w16cex:durableId="26817676" w16cex:dateUtc="2022-07-19T22:29:00Z"/>
  <w16cex:commentExtensible w16cex:durableId="2682D097" w16cex:dateUtc="2022-07-20T13:35:00Z"/>
  <w16cex:commentExtensible w16cex:durableId="2681193B" w16cex:dateUtc="2022-07-19T15:51:00Z"/>
  <w16cex:commentExtensible w16cex:durableId="268177EA" w16cex:dateUtc="2022-07-19T22:35:00Z"/>
  <w16cex:commentExtensible w16cex:durableId="2682D259" w16cex:dateUtc="2022-07-20T13:43:00Z"/>
  <w16cex:commentExtensible w16cex:durableId="2682CE6A" w16cex:dateUtc="2022-07-20T13:26:00Z"/>
  <w16cex:commentExtensible w16cex:durableId="26817942" w16cex:dateUtc="2022-07-19T19:19:00Z"/>
  <w16cex:commentExtensible w16cex:durableId="268179C7" w16cex:dateUtc="2022-07-19T22:43:00Z"/>
  <w16cex:commentExtensible w16cex:durableId="26816F5A" w16cex:dateUtc="2022-07-19T21:58:00Z"/>
  <w16cex:commentExtensible w16cex:durableId="26817A53" w16cex:dateUtc="2022-07-19T22:45:00Z"/>
  <w16cex:commentExtensible w16cex:durableId="26817B7F" w16cex:dateUtc="2022-07-19T22:50:00Z"/>
  <w16cex:commentExtensible w16cex:durableId="26817B8E" w16cex:dateUtc="2022-07-19T22:50:00Z"/>
  <w16cex:commentExtensible w16cex:durableId="268174CC" w16cex:dateUtc="2022-07-19T22:22:00Z"/>
  <w16cex:commentExtensible w16cex:durableId="268171E6" w16cex:dateUtc="2022-07-19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4C39D" w16cid:durableId="2682D297"/>
  <w16cid:commentId w16cid:paraId="2CC51B60" w16cid:durableId="26817716"/>
  <w16cid:commentId w16cid:paraId="3F8FC8E1" w16cid:durableId="26811937"/>
  <w16cid:commentId w16cid:paraId="59B56B3B" w16cid:durableId="26817676"/>
  <w16cid:commentId w16cid:paraId="61777F07" w16cid:durableId="268118BD"/>
  <w16cid:commentId w16cid:paraId="4B01EE67" w16cid:durableId="2682D097"/>
  <w16cid:commentId w16cid:paraId="405116B8" w16cid:durableId="2681193B"/>
  <w16cid:commentId w16cid:paraId="0252AF2D" w16cid:durableId="268176B9"/>
  <w16cid:commentId w16cid:paraId="1D516ABA" w16cid:durableId="268177EA"/>
  <w16cid:commentId w16cid:paraId="13C9B1E2" w16cid:durableId="268176BA"/>
  <w16cid:commentId w16cid:paraId="37C51544" w16cid:durableId="268176BB"/>
  <w16cid:commentId w16cid:paraId="5D0A256A" w16cid:durableId="2682D259"/>
  <w16cid:commentId w16cid:paraId="15C3DB1E" w16cid:durableId="2682CE6A"/>
  <w16cid:commentId w16cid:paraId="7A9F086E" w16cid:durableId="26817942"/>
  <w16cid:commentId w16cid:paraId="57BFF265" w16cid:durableId="268179C7"/>
  <w16cid:commentId w16cid:paraId="48379CDE" w16cid:durableId="26816F5A"/>
  <w16cid:commentId w16cid:paraId="1C40DED2" w16cid:durableId="26817A53"/>
  <w16cid:commentId w16cid:paraId="419F5325" w16cid:durableId="26817B7F"/>
  <w16cid:commentId w16cid:paraId="7E41A145" w16cid:durableId="26817B8E"/>
  <w16cid:commentId w16cid:paraId="36D4E1AF" w16cid:durableId="268176C2"/>
  <w16cid:commentId w16cid:paraId="241F420C" w16cid:durableId="268174CC"/>
  <w16cid:commentId w16cid:paraId="44F753C2" w16cid:durableId="26817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74C2" w14:textId="77777777" w:rsidR="00A74298" w:rsidRDefault="00DB4618">
      <w:r>
        <w:separator/>
      </w:r>
    </w:p>
  </w:endnote>
  <w:endnote w:type="continuationSeparator" w:id="0">
    <w:p w14:paraId="116F319C" w14:textId="77777777" w:rsidR="00A74298" w:rsidRDefault="00DB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475"/>
      <w:gridCol w:w="4475"/>
      <w:gridCol w:w="4475"/>
    </w:tblGrid>
    <w:tr w:rsidR="00AD16D6" w14:paraId="0669F6DE" w14:textId="77777777" w:rsidTr="5F4E82D9">
      <w:tc>
        <w:tcPr>
          <w:tcW w:w="4475" w:type="dxa"/>
        </w:tcPr>
        <w:p w14:paraId="2F7547BA" w14:textId="77777777" w:rsidR="00AD16D6" w:rsidRDefault="00AD16D6" w:rsidP="5F4E82D9">
          <w:pPr>
            <w:pStyle w:val="Header"/>
            <w:ind w:left="-115"/>
            <w:jc w:val="left"/>
          </w:pPr>
        </w:p>
      </w:tc>
      <w:tc>
        <w:tcPr>
          <w:tcW w:w="4475" w:type="dxa"/>
        </w:tcPr>
        <w:p w14:paraId="414D8409" w14:textId="77777777" w:rsidR="00AD16D6" w:rsidRDefault="00AD16D6" w:rsidP="5F4E82D9">
          <w:pPr>
            <w:pStyle w:val="Header"/>
            <w:jc w:val="center"/>
          </w:pPr>
        </w:p>
      </w:tc>
      <w:tc>
        <w:tcPr>
          <w:tcW w:w="4475" w:type="dxa"/>
        </w:tcPr>
        <w:p w14:paraId="55CF2276" w14:textId="77777777" w:rsidR="00AD16D6" w:rsidRDefault="00AD16D6" w:rsidP="5F4E82D9">
          <w:pPr>
            <w:pStyle w:val="Header"/>
            <w:ind w:right="-115"/>
            <w:jc w:val="right"/>
          </w:pPr>
        </w:p>
      </w:tc>
    </w:tr>
  </w:tbl>
  <w:p w14:paraId="2A3048A4" w14:textId="77777777" w:rsidR="00AD16D6" w:rsidRDefault="00AD1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475"/>
      <w:gridCol w:w="4475"/>
      <w:gridCol w:w="4475"/>
    </w:tblGrid>
    <w:tr w:rsidR="004F45DE" w14:paraId="63911F37" w14:textId="77777777" w:rsidTr="5F4E82D9">
      <w:tc>
        <w:tcPr>
          <w:tcW w:w="4475" w:type="dxa"/>
        </w:tcPr>
        <w:p w14:paraId="2172969D" w14:textId="77777777" w:rsidR="004F45DE" w:rsidRDefault="004F45DE" w:rsidP="5F4E82D9">
          <w:pPr>
            <w:pStyle w:val="Header"/>
            <w:ind w:left="-115"/>
            <w:jc w:val="left"/>
          </w:pPr>
        </w:p>
      </w:tc>
      <w:tc>
        <w:tcPr>
          <w:tcW w:w="4475" w:type="dxa"/>
        </w:tcPr>
        <w:p w14:paraId="4408BF08" w14:textId="77777777" w:rsidR="004F45DE" w:rsidRDefault="004F45DE" w:rsidP="5F4E82D9">
          <w:pPr>
            <w:pStyle w:val="Header"/>
            <w:jc w:val="center"/>
          </w:pPr>
        </w:p>
      </w:tc>
      <w:tc>
        <w:tcPr>
          <w:tcW w:w="4475" w:type="dxa"/>
        </w:tcPr>
        <w:p w14:paraId="1E956003" w14:textId="77777777" w:rsidR="004F45DE" w:rsidRDefault="004F45DE" w:rsidP="5F4E82D9">
          <w:pPr>
            <w:pStyle w:val="Header"/>
            <w:ind w:right="-115"/>
            <w:jc w:val="right"/>
          </w:pPr>
        </w:p>
      </w:tc>
    </w:tr>
  </w:tbl>
  <w:p w14:paraId="51676FCC" w14:textId="77777777" w:rsidR="004F45DE" w:rsidRDefault="004F4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4B10" w14:textId="77777777" w:rsidR="00A74298" w:rsidRDefault="00DB4618">
      <w:r>
        <w:separator/>
      </w:r>
    </w:p>
  </w:footnote>
  <w:footnote w:type="continuationSeparator" w:id="0">
    <w:p w14:paraId="0CAA1B81" w14:textId="77777777" w:rsidR="00A74298" w:rsidRDefault="00DB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475"/>
      <w:gridCol w:w="4475"/>
      <w:gridCol w:w="4475"/>
    </w:tblGrid>
    <w:tr w:rsidR="00AD16D6" w14:paraId="01F112AE" w14:textId="77777777" w:rsidTr="5F4E82D9">
      <w:tc>
        <w:tcPr>
          <w:tcW w:w="4475" w:type="dxa"/>
        </w:tcPr>
        <w:p w14:paraId="421351CE" w14:textId="77777777" w:rsidR="00AD16D6" w:rsidRDefault="00AD16D6" w:rsidP="5F4E82D9">
          <w:pPr>
            <w:pStyle w:val="Header"/>
            <w:ind w:left="-115"/>
            <w:jc w:val="left"/>
          </w:pPr>
        </w:p>
      </w:tc>
      <w:tc>
        <w:tcPr>
          <w:tcW w:w="4475" w:type="dxa"/>
        </w:tcPr>
        <w:p w14:paraId="7A3630C3" w14:textId="77777777" w:rsidR="00AD16D6" w:rsidRDefault="00AD16D6" w:rsidP="5F4E82D9">
          <w:pPr>
            <w:pStyle w:val="Header"/>
            <w:jc w:val="center"/>
          </w:pPr>
        </w:p>
      </w:tc>
      <w:tc>
        <w:tcPr>
          <w:tcW w:w="4475" w:type="dxa"/>
        </w:tcPr>
        <w:p w14:paraId="0BF99C62" w14:textId="77777777" w:rsidR="00AD16D6" w:rsidRDefault="00AD16D6" w:rsidP="5F4E82D9">
          <w:pPr>
            <w:pStyle w:val="Header"/>
            <w:ind w:right="-115"/>
            <w:jc w:val="right"/>
          </w:pPr>
        </w:p>
      </w:tc>
    </w:tr>
  </w:tbl>
  <w:p w14:paraId="18663DBC" w14:textId="77777777" w:rsidR="00AD16D6" w:rsidRDefault="00AD1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475"/>
      <w:gridCol w:w="4475"/>
      <w:gridCol w:w="4475"/>
    </w:tblGrid>
    <w:tr w:rsidR="004F45DE" w14:paraId="62232E57" w14:textId="77777777" w:rsidTr="5F4E82D9">
      <w:tc>
        <w:tcPr>
          <w:tcW w:w="4475" w:type="dxa"/>
        </w:tcPr>
        <w:p w14:paraId="18BEF82F" w14:textId="77777777" w:rsidR="004F45DE" w:rsidRDefault="004F45DE" w:rsidP="5F4E82D9">
          <w:pPr>
            <w:pStyle w:val="Header"/>
            <w:ind w:left="-115"/>
            <w:jc w:val="left"/>
          </w:pPr>
        </w:p>
      </w:tc>
      <w:tc>
        <w:tcPr>
          <w:tcW w:w="4475" w:type="dxa"/>
        </w:tcPr>
        <w:p w14:paraId="7143F38B" w14:textId="77777777" w:rsidR="004F45DE" w:rsidRDefault="004F45DE" w:rsidP="5F4E82D9">
          <w:pPr>
            <w:pStyle w:val="Header"/>
            <w:jc w:val="center"/>
          </w:pPr>
        </w:p>
      </w:tc>
      <w:tc>
        <w:tcPr>
          <w:tcW w:w="4475" w:type="dxa"/>
        </w:tcPr>
        <w:p w14:paraId="56E31ED8" w14:textId="77777777" w:rsidR="004F45DE" w:rsidRDefault="004F45DE" w:rsidP="5F4E82D9">
          <w:pPr>
            <w:pStyle w:val="Header"/>
            <w:ind w:right="-115"/>
            <w:jc w:val="right"/>
          </w:pPr>
        </w:p>
      </w:tc>
    </w:tr>
  </w:tbl>
  <w:p w14:paraId="7AB5B2B1" w14:textId="77777777" w:rsidR="004F45DE" w:rsidRDefault="004F4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C1BC9"/>
    <w:multiLevelType w:val="hybridMultilevel"/>
    <w:tmpl w:val="523A0FDA"/>
    <w:lvl w:ilvl="0" w:tplc="DB26C656">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C687B73"/>
    <w:multiLevelType w:val="hybridMultilevel"/>
    <w:tmpl w:val="2A545022"/>
    <w:lvl w:ilvl="0" w:tplc="FE3E1C8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920112">
    <w:abstractNumId w:val="3"/>
  </w:num>
  <w:num w:numId="2" w16cid:durableId="1502164865">
    <w:abstractNumId w:val="0"/>
  </w:num>
  <w:num w:numId="3" w16cid:durableId="1304769034">
    <w:abstractNumId w:val="2"/>
  </w:num>
  <w:num w:numId="4" w16cid:durableId="1344895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rson w15:author="kumc">
    <w15:presenceInfo w15:providerId="None" w15:userId="kum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6A"/>
    <w:rsid w:val="00007D03"/>
    <w:rsid w:val="00030551"/>
    <w:rsid w:val="00037A74"/>
    <w:rsid w:val="00037FF2"/>
    <w:rsid w:val="00047D22"/>
    <w:rsid w:val="00051802"/>
    <w:rsid w:val="00067871"/>
    <w:rsid w:val="00070D00"/>
    <w:rsid w:val="00071DF8"/>
    <w:rsid w:val="00076A71"/>
    <w:rsid w:val="0008698A"/>
    <w:rsid w:val="00094896"/>
    <w:rsid w:val="00096171"/>
    <w:rsid w:val="00096A15"/>
    <w:rsid w:val="000A70D6"/>
    <w:rsid w:val="000C0133"/>
    <w:rsid w:val="000E67BC"/>
    <w:rsid w:val="00107C2E"/>
    <w:rsid w:val="001218BB"/>
    <w:rsid w:val="001219AE"/>
    <w:rsid w:val="0014226F"/>
    <w:rsid w:val="001520A1"/>
    <w:rsid w:val="0015239B"/>
    <w:rsid w:val="00191924"/>
    <w:rsid w:val="00196B3B"/>
    <w:rsid w:val="001A05B3"/>
    <w:rsid w:val="001A2615"/>
    <w:rsid w:val="001D10AE"/>
    <w:rsid w:val="001F0D30"/>
    <w:rsid w:val="001F754D"/>
    <w:rsid w:val="00201710"/>
    <w:rsid w:val="00206388"/>
    <w:rsid w:val="00206502"/>
    <w:rsid w:val="00213673"/>
    <w:rsid w:val="00214B40"/>
    <w:rsid w:val="00232B3A"/>
    <w:rsid w:val="002411BD"/>
    <w:rsid w:val="0027425A"/>
    <w:rsid w:val="00297486"/>
    <w:rsid w:val="002B2F6E"/>
    <w:rsid w:val="002B77D5"/>
    <w:rsid w:val="002E0296"/>
    <w:rsid w:val="002E067F"/>
    <w:rsid w:val="002F62B6"/>
    <w:rsid w:val="00310A9A"/>
    <w:rsid w:val="003125AC"/>
    <w:rsid w:val="00330F8D"/>
    <w:rsid w:val="003320AC"/>
    <w:rsid w:val="00344770"/>
    <w:rsid w:val="00347375"/>
    <w:rsid w:val="00352E45"/>
    <w:rsid w:val="0035660C"/>
    <w:rsid w:val="00362FCB"/>
    <w:rsid w:val="003676BB"/>
    <w:rsid w:val="00372BE0"/>
    <w:rsid w:val="00374FC0"/>
    <w:rsid w:val="003928DE"/>
    <w:rsid w:val="003973AC"/>
    <w:rsid w:val="003A733F"/>
    <w:rsid w:val="003B0DF8"/>
    <w:rsid w:val="003B27DD"/>
    <w:rsid w:val="003C153A"/>
    <w:rsid w:val="003C4BC4"/>
    <w:rsid w:val="003D5375"/>
    <w:rsid w:val="003E7FAE"/>
    <w:rsid w:val="003F0301"/>
    <w:rsid w:val="003F252F"/>
    <w:rsid w:val="004118F3"/>
    <w:rsid w:val="00411C89"/>
    <w:rsid w:val="00420DCC"/>
    <w:rsid w:val="00423A2D"/>
    <w:rsid w:val="00424EA6"/>
    <w:rsid w:val="004415E5"/>
    <w:rsid w:val="00465121"/>
    <w:rsid w:val="004757CB"/>
    <w:rsid w:val="004801D6"/>
    <w:rsid w:val="0048059C"/>
    <w:rsid w:val="00481007"/>
    <w:rsid w:val="00485018"/>
    <w:rsid w:val="00493C77"/>
    <w:rsid w:val="004F2332"/>
    <w:rsid w:val="004F45DE"/>
    <w:rsid w:val="004F7A07"/>
    <w:rsid w:val="00502F46"/>
    <w:rsid w:val="005102F5"/>
    <w:rsid w:val="00513FDA"/>
    <w:rsid w:val="00515897"/>
    <w:rsid w:val="00524D72"/>
    <w:rsid w:val="00530038"/>
    <w:rsid w:val="00540483"/>
    <w:rsid w:val="00541F75"/>
    <w:rsid w:val="0055094A"/>
    <w:rsid w:val="00564A77"/>
    <w:rsid w:val="00571A68"/>
    <w:rsid w:val="005A02D2"/>
    <w:rsid w:val="005A0F2C"/>
    <w:rsid w:val="005B35BE"/>
    <w:rsid w:val="005B4A90"/>
    <w:rsid w:val="005B629A"/>
    <w:rsid w:val="005F1BDE"/>
    <w:rsid w:val="0060137F"/>
    <w:rsid w:val="0060675C"/>
    <w:rsid w:val="006078E6"/>
    <w:rsid w:val="006439F1"/>
    <w:rsid w:val="00657882"/>
    <w:rsid w:val="00660442"/>
    <w:rsid w:val="006627B9"/>
    <w:rsid w:val="0066684A"/>
    <w:rsid w:val="006712AA"/>
    <w:rsid w:val="006773E3"/>
    <w:rsid w:val="00686F2F"/>
    <w:rsid w:val="006A391F"/>
    <w:rsid w:val="006A7834"/>
    <w:rsid w:val="006B143B"/>
    <w:rsid w:val="006B4792"/>
    <w:rsid w:val="006B7E71"/>
    <w:rsid w:val="006F790C"/>
    <w:rsid w:val="00701ACF"/>
    <w:rsid w:val="007057F4"/>
    <w:rsid w:val="00706DC1"/>
    <w:rsid w:val="0071770B"/>
    <w:rsid w:val="00722248"/>
    <w:rsid w:val="00722C3A"/>
    <w:rsid w:val="00722F92"/>
    <w:rsid w:val="007247FA"/>
    <w:rsid w:val="00741D62"/>
    <w:rsid w:val="00750650"/>
    <w:rsid w:val="007528E1"/>
    <w:rsid w:val="007603DB"/>
    <w:rsid w:val="00767F0A"/>
    <w:rsid w:val="007765CE"/>
    <w:rsid w:val="00777BC4"/>
    <w:rsid w:val="00791F8E"/>
    <w:rsid w:val="007A24BD"/>
    <w:rsid w:val="007B3BE6"/>
    <w:rsid w:val="007C715D"/>
    <w:rsid w:val="007E513C"/>
    <w:rsid w:val="007F2BF5"/>
    <w:rsid w:val="00805600"/>
    <w:rsid w:val="00807088"/>
    <w:rsid w:val="008070F3"/>
    <w:rsid w:val="00810A9A"/>
    <w:rsid w:val="00821D7F"/>
    <w:rsid w:val="00823FC9"/>
    <w:rsid w:val="008437D1"/>
    <w:rsid w:val="00864852"/>
    <w:rsid w:val="008670BB"/>
    <w:rsid w:val="00867851"/>
    <w:rsid w:val="00870464"/>
    <w:rsid w:val="008755D9"/>
    <w:rsid w:val="00883115"/>
    <w:rsid w:val="008A0F4C"/>
    <w:rsid w:val="008A1221"/>
    <w:rsid w:val="008A706C"/>
    <w:rsid w:val="008A7CDA"/>
    <w:rsid w:val="008B48A7"/>
    <w:rsid w:val="008B52BF"/>
    <w:rsid w:val="008E36E2"/>
    <w:rsid w:val="008F63BB"/>
    <w:rsid w:val="00900035"/>
    <w:rsid w:val="00907F09"/>
    <w:rsid w:val="00933EA5"/>
    <w:rsid w:val="00936FCE"/>
    <w:rsid w:val="00937947"/>
    <w:rsid w:val="00944E43"/>
    <w:rsid w:val="009533BB"/>
    <w:rsid w:val="00953E86"/>
    <w:rsid w:val="00985B41"/>
    <w:rsid w:val="00992BB4"/>
    <w:rsid w:val="00994909"/>
    <w:rsid w:val="009A4AA5"/>
    <w:rsid w:val="009B2639"/>
    <w:rsid w:val="009B4C78"/>
    <w:rsid w:val="009B63D0"/>
    <w:rsid w:val="009B6879"/>
    <w:rsid w:val="009C38D7"/>
    <w:rsid w:val="009C53A1"/>
    <w:rsid w:val="009D0D40"/>
    <w:rsid w:val="009E0327"/>
    <w:rsid w:val="009F08E5"/>
    <w:rsid w:val="009F67D4"/>
    <w:rsid w:val="00A0257D"/>
    <w:rsid w:val="00A0476D"/>
    <w:rsid w:val="00A11260"/>
    <w:rsid w:val="00A23F35"/>
    <w:rsid w:val="00A3321E"/>
    <w:rsid w:val="00A3786A"/>
    <w:rsid w:val="00A4097A"/>
    <w:rsid w:val="00A40AA3"/>
    <w:rsid w:val="00A43B50"/>
    <w:rsid w:val="00A43F45"/>
    <w:rsid w:val="00A55584"/>
    <w:rsid w:val="00A573B0"/>
    <w:rsid w:val="00A6168A"/>
    <w:rsid w:val="00A630DC"/>
    <w:rsid w:val="00A67C96"/>
    <w:rsid w:val="00A71201"/>
    <w:rsid w:val="00A74133"/>
    <w:rsid w:val="00A74298"/>
    <w:rsid w:val="00AA09CF"/>
    <w:rsid w:val="00AA0B58"/>
    <w:rsid w:val="00AA2902"/>
    <w:rsid w:val="00AA6B80"/>
    <w:rsid w:val="00AB72C9"/>
    <w:rsid w:val="00AC3D29"/>
    <w:rsid w:val="00AD16D6"/>
    <w:rsid w:val="00AE4CC3"/>
    <w:rsid w:val="00B0759F"/>
    <w:rsid w:val="00B237DD"/>
    <w:rsid w:val="00B43296"/>
    <w:rsid w:val="00B4482F"/>
    <w:rsid w:val="00B51DC3"/>
    <w:rsid w:val="00B51E2E"/>
    <w:rsid w:val="00B603F8"/>
    <w:rsid w:val="00B6406A"/>
    <w:rsid w:val="00B7651A"/>
    <w:rsid w:val="00B927FD"/>
    <w:rsid w:val="00BB6DC8"/>
    <w:rsid w:val="00BC13CB"/>
    <w:rsid w:val="00BD390B"/>
    <w:rsid w:val="00BD481C"/>
    <w:rsid w:val="00BE1E94"/>
    <w:rsid w:val="00BE554D"/>
    <w:rsid w:val="00BF1209"/>
    <w:rsid w:val="00BF3A36"/>
    <w:rsid w:val="00C05127"/>
    <w:rsid w:val="00C21270"/>
    <w:rsid w:val="00C306F5"/>
    <w:rsid w:val="00C34ABD"/>
    <w:rsid w:val="00C456E6"/>
    <w:rsid w:val="00C45A80"/>
    <w:rsid w:val="00C46710"/>
    <w:rsid w:val="00C55D4F"/>
    <w:rsid w:val="00C56211"/>
    <w:rsid w:val="00C647D0"/>
    <w:rsid w:val="00C81CDC"/>
    <w:rsid w:val="00C840AA"/>
    <w:rsid w:val="00C96087"/>
    <w:rsid w:val="00CC1813"/>
    <w:rsid w:val="00CC5E6E"/>
    <w:rsid w:val="00CC5FD4"/>
    <w:rsid w:val="00CD72EB"/>
    <w:rsid w:val="00CF6CCD"/>
    <w:rsid w:val="00D02829"/>
    <w:rsid w:val="00D20631"/>
    <w:rsid w:val="00D268F4"/>
    <w:rsid w:val="00D26D40"/>
    <w:rsid w:val="00D406D8"/>
    <w:rsid w:val="00D4240B"/>
    <w:rsid w:val="00D71C20"/>
    <w:rsid w:val="00D726B6"/>
    <w:rsid w:val="00D841FB"/>
    <w:rsid w:val="00D86683"/>
    <w:rsid w:val="00D95E82"/>
    <w:rsid w:val="00DA2851"/>
    <w:rsid w:val="00DB4618"/>
    <w:rsid w:val="00DB7ECA"/>
    <w:rsid w:val="00DC3980"/>
    <w:rsid w:val="00DF27B9"/>
    <w:rsid w:val="00DF58FA"/>
    <w:rsid w:val="00E021F9"/>
    <w:rsid w:val="00E035D9"/>
    <w:rsid w:val="00E06F7F"/>
    <w:rsid w:val="00E126B5"/>
    <w:rsid w:val="00E24988"/>
    <w:rsid w:val="00E2593A"/>
    <w:rsid w:val="00E26F76"/>
    <w:rsid w:val="00E3402F"/>
    <w:rsid w:val="00E351C4"/>
    <w:rsid w:val="00E435C7"/>
    <w:rsid w:val="00E4474F"/>
    <w:rsid w:val="00E45F55"/>
    <w:rsid w:val="00E53B95"/>
    <w:rsid w:val="00E60C0C"/>
    <w:rsid w:val="00E70D5C"/>
    <w:rsid w:val="00E76244"/>
    <w:rsid w:val="00E84E16"/>
    <w:rsid w:val="00E85A59"/>
    <w:rsid w:val="00E91BEC"/>
    <w:rsid w:val="00EA18F4"/>
    <w:rsid w:val="00EA4FB4"/>
    <w:rsid w:val="00EB06C1"/>
    <w:rsid w:val="00EB6E35"/>
    <w:rsid w:val="00ED0BE8"/>
    <w:rsid w:val="00EE068D"/>
    <w:rsid w:val="00EF57C1"/>
    <w:rsid w:val="00EF5BB5"/>
    <w:rsid w:val="00F05D4A"/>
    <w:rsid w:val="00F255AE"/>
    <w:rsid w:val="00F361D8"/>
    <w:rsid w:val="00F44404"/>
    <w:rsid w:val="00F45158"/>
    <w:rsid w:val="00F537A6"/>
    <w:rsid w:val="00F55EE2"/>
    <w:rsid w:val="00F63A18"/>
    <w:rsid w:val="00F6600B"/>
    <w:rsid w:val="00F81E81"/>
    <w:rsid w:val="00F821FD"/>
    <w:rsid w:val="00F92005"/>
    <w:rsid w:val="00F96EB6"/>
    <w:rsid w:val="00FB34EA"/>
    <w:rsid w:val="00FB57C0"/>
    <w:rsid w:val="00FB5C65"/>
    <w:rsid w:val="00FC029A"/>
    <w:rsid w:val="00FC1152"/>
    <w:rsid w:val="00FD5790"/>
    <w:rsid w:val="00FE0F38"/>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A07"/>
  <w14:defaultImageDpi w14:val="300"/>
  <w15:docId w15:val="{3CB9E04F-D11A-914D-BB8A-1C70E194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unhideWhenUsed/>
    <w:rsid w:val="00A4097A"/>
  </w:style>
  <w:style w:type="character" w:customStyle="1" w:styleId="CommentTextChar">
    <w:name w:val="Comment Text Char"/>
    <w:basedOn w:val="DefaultParagraphFont"/>
    <w:link w:val="CommentText"/>
    <w:uiPriority w:val="99"/>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3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 w:type="paragraph" w:customStyle="1" w:styleId="author">
    <w:name w:val="author"/>
    <w:basedOn w:val="Normal"/>
    <w:next w:val="Normal"/>
    <w:rsid w:val="006A7834"/>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3473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375"/>
    <w:rPr>
      <w:rFonts w:asciiTheme="majorHAnsi" w:eastAsiaTheme="majorEastAsia" w:hAnsiTheme="majorHAnsi" w:cstheme="majorBidi"/>
      <w:spacing w:val="-10"/>
      <w:kern w:val="28"/>
      <w:sz w:val="56"/>
      <w:szCs w:val="56"/>
    </w:rPr>
  </w:style>
  <w:style w:type="paragraph" w:styleId="Revision">
    <w:name w:val="Revision"/>
    <w:hidden/>
    <w:uiPriority w:val="99"/>
    <w:semiHidden/>
    <w:rsid w:val="00FB34EA"/>
  </w:style>
  <w:style w:type="character" w:customStyle="1" w:styleId="hgkelc">
    <w:name w:val="hgkelc"/>
    <w:basedOn w:val="DefaultParagraphFont"/>
    <w:rsid w:val="00777BC4"/>
  </w:style>
  <w:style w:type="paragraph" w:styleId="Caption">
    <w:name w:val="caption"/>
    <w:basedOn w:val="Normal"/>
    <w:next w:val="Normal"/>
    <w:uiPriority w:val="35"/>
    <w:unhideWhenUsed/>
    <w:qFormat/>
    <w:rsid w:val="004F45DE"/>
    <w:pPr>
      <w:widowControl w:val="0"/>
      <w:wordWrap w:val="0"/>
      <w:autoSpaceDE w:val="0"/>
      <w:autoSpaceDN w:val="0"/>
      <w:spacing w:after="160" w:line="259" w:lineRule="auto"/>
      <w:jc w:val="both"/>
    </w:pPr>
    <w:rPr>
      <w:b/>
      <w:bCs/>
      <w:kern w:val="2"/>
      <w:sz w:val="20"/>
      <w:szCs w:val="20"/>
      <w:lang w:eastAsia="ko-KR"/>
    </w:rPr>
  </w:style>
  <w:style w:type="paragraph" w:styleId="Header">
    <w:name w:val="header"/>
    <w:basedOn w:val="Normal"/>
    <w:link w:val="HeaderChar"/>
    <w:uiPriority w:val="99"/>
    <w:unhideWhenUsed/>
    <w:rsid w:val="004F45DE"/>
    <w:pPr>
      <w:widowControl w:val="0"/>
      <w:tabs>
        <w:tab w:val="center" w:pos="4513"/>
        <w:tab w:val="right" w:pos="9026"/>
      </w:tabs>
      <w:wordWrap w:val="0"/>
      <w:autoSpaceDE w:val="0"/>
      <w:autoSpaceDN w:val="0"/>
      <w:snapToGrid w:val="0"/>
      <w:spacing w:after="160" w:line="259" w:lineRule="auto"/>
      <w:jc w:val="both"/>
    </w:pPr>
    <w:rPr>
      <w:kern w:val="2"/>
      <w:sz w:val="20"/>
      <w:szCs w:val="22"/>
      <w:lang w:eastAsia="ko-KR"/>
    </w:rPr>
  </w:style>
  <w:style w:type="character" w:customStyle="1" w:styleId="HeaderChar">
    <w:name w:val="Header Char"/>
    <w:basedOn w:val="DefaultParagraphFont"/>
    <w:link w:val="Header"/>
    <w:uiPriority w:val="99"/>
    <w:rsid w:val="004F45DE"/>
    <w:rPr>
      <w:kern w:val="2"/>
      <w:sz w:val="20"/>
      <w:szCs w:val="22"/>
      <w:lang w:eastAsia="ko-KR"/>
    </w:rPr>
  </w:style>
  <w:style w:type="paragraph" w:styleId="Footer">
    <w:name w:val="footer"/>
    <w:basedOn w:val="Normal"/>
    <w:link w:val="FooterChar"/>
    <w:uiPriority w:val="99"/>
    <w:unhideWhenUsed/>
    <w:rsid w:val="004F45DE"/>
    <w:pPr>
      <w:widowControl w:val="0"/>
      <w:tabs>
        <w:tab w:val="center" w:pos="4513"/>
        <w:tab w:val="right" w:pos="9026"/>
      </w:tabs>
      <w:wordWrap w:val="0"/>
      <w:autoSpaceDE w:val="0"/>
      <w:autoSpaceDN w:val="0"/>
      <w:snapToGrid w:val="0"/>
      <w:spacing w:after="160" w:line="259" w:lineRule="auto"/>
      <w:jc w:val="both"/>
    </w:pPr>
    <w:rPr>
      <w:kern w:val="2"/>
      <w:sz w:val="20"/>
      <w:szCs w:val="22"/>
      <w:lang w:eastAsia="ko-KR"/>
    </w:rPr>
  </w:style>
  <w:style w:type="character" w:customStyle="1" w:styleId="FooterChar">
    <w:name w:val="Footer Char"/>
    <w:basedOn w:val="DefaultParagraphFont"/>
    <w:link w:val="Footer"/>
    <w:uiPriority w:val="99"/>
    <w:rsid w:val="004F45DE"/>
    <w:rPr>
      <w:kern w:val="2"/>
      <w:sz w:val="20"/>
      <w:szCs w:val="22"/>
      <w:lang w:eastAsia="ko-KR"/>
    </w:rPr>
  </w:style>
  <w:style w:type="character" w:styleId="PlaceholderText">
    <w:name w:val="Placeholder Text"/>
    <w:basedOn w:val="DefaultParagraphFont"/>
    <w:uiPriority w:val="99"/>
    <w:semiHidden/>
    <w:rsid w:val="000E67BC"/>
    <w:rPr>
      <w:color w:val="808080"/>
    </w:rPr>
  </w:style>
  <w:style w:type="character" w:styleId="Emphasis">
    <w:name w:val="Emphasis"/>
    <w:basedOn w:val="DefaultParagraphFont"/>
    <w:uiPriority w:val="20"/>
    <w:qFormat/>
    <w:rsid w:val="00423A2D"/>
    <w:rPr>
      <w:i/>
      <w:iCs/>
    </w:rPr>
  </w:style>
  <w:style w:type="paragraph" w:customStyle="1" w:styleId="address">
    <w:name w:val="address"/>
    <w:basedOn w:val="Normal"/>
    <w:rsid w:val="00E2498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2" Type="http://schemas.openxmlformats.org/officeDocument/2006/relationships/hyperlink" Target="http://dx.doi.org/" TargetMode="External"/><Relationship Id="rId1" Type="http://schemas.openxmlformats.org/officeDocument/2006/relationships/hyperlink" Target="http://www.ncbi.nlm.nih.gov/entrez/query.fcgi?cmd=Retrieve&amp;db=PubMed&amp;list_uids=9062335&amp;dopt=Abstra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2022-07-20T13:53:00Z</dcterms:created>
  <dcterms:modified xsi:type="dcterms:W3CDTF">2022-07-20T13:57:00Z</dcterms:modified>
</cp:coreProperties>
</file>